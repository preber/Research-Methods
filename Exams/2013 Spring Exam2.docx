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EA145" w14:textId="77777777" w:rsidR="00920762" w:rsidRDefault="00AC1C9A" w:rsidP="00541FBC">
      <w:pPr>
        <w:pStyle w:val="ListParagraph"/>
        <w:ind w:left="0"/>
        <w:rPr>
          <w:rFonts w:cs="Times New Roman"/>
          <w:u w:val="single"/>
        </w:rPr>
      </w:pPr>
      <w:r w:rsidRPr="00920762">
        <w:rPr>
          <w:rFonts w:cs="Times New Roman"/>
          <w:u w:val="single"/>
        </w:rPr>
        <w:t xml:space="preserve">Question 1: </w:t>
      </w:r>
      <w:r w:rsidR="00234001">
        <w:rPr>
          <w:rFonts w:cs="Times New Roman"/>
          <w:u w:val="single"/>
        </w:rPr>
        <w:t>Helping kids too much?</w:t>
      </w:r>
    </w:p>
    <w:p w14:paraId="1CBD96E8" w14:textId="7A9D2EEE" w:rsidR="00234001" w:rsidRDefault="00234001" w:rsidP="00632D63">
      <w:pPr>
        <w:pStyle w:val="ListParagraph"/>
        <w:ind w:left="0" w:firstLine="720"/>
        <w:rPr>
          <w:rFonts w:cs="Times New Roman"/>
        </w:rPr>
      </w:pPr>
      <w:r>
        <w:rPr>
          <w:rFonts w:cs="Times New Roman"/>
        </w:rPr>
        <w:t>While parental involvement has generally been found to have positive effects on the achievement levels of children, research in this field has also found some counterintuitive results.  One intriguing finding has been related to the effect of helping kids with homework.</w:t>
      </w:r>
      <w:r w:rsidR="00632D63">
        <w:rPr>
          <w:rFonts w:cs="Times New Roman"/>
        </w:rPr>
        <w:t xml:space="preserve">  </w:t>
      </w:r>
      <w:r>
        <w:rPr>
          <w:rFonts w:cs="Times New Roman"/>
        </w:rPr>
        <w:t xml:space="preserve">A large scale study that surveyed parental involvement asked parents to indicate the number of hours per week that they helped their children with their homework.  Another question asked about the performance of the children on standardized tests.  </w:t>
      </w:r>
      <w:r w:rsidR="00632D63">
        <w:rPr>
          <w:rFonts w:cs="Times New Roman"/>
        </w:rPr>
        <w:t xml:space="preserve">More parental helping was associated with worse scores on the standardized tests. </w:t>
      </w:r>
      <w:r w:rsidR="000E5B0D">
        <w:rPr>
          <w:rFonts w:cs="Times New Roman"/>
        </w:rPr>
        <w:t>(</w:t>
      </w:r>
      <w:r w:rsidR="003F1293">
        <w:rPr>
          <w:rFonts w:cs="Times New Roman"/>
        </w:rPr>
        <w:t>30</w:t>
      </w:r>
      <w:r w:rsidR="003F1293">
        <w:rPr>
          <w:rFonts w:cs="Times New Roman"/>
        </w:rPr>
        <w:t xml:space="preserve"> </w:t>
      </w:r>
      <w:r w:rsidR="000E5B0D">
        <w:rPr>
          <w:rFonts w:cs="Times New Roman"/>
        </w:rPr>
        <w:t>points)</w:t>
      </w:r>
    </w:p>
    <w:p w14:paraId="3052F6A8" w14:textId="77777777" w:rsidR="00234001" w:rsidRDefault="00234001" w:rsidP="00234001">
      <w:pPr>
        <w:pStyle w:val="ListParagraph"/>
        <w:ind w:left="0" w:firstLine="720"/>
        <w:rPr>
          <w:rFonts w:cs="Times New Roman"/>
        </w:rPr>
      </w:pPr>
    </w:p>
    <w:p w14:paraId="79CD6398" w14:textId="77777777" w:rsidR="00234001" w:rsidRDefault="00234001" w:rsidP="00234001">
      <w:pPr>
        <w:pStyle w:val="ListParagraph"/>
        <w:numPr>
          <w:ilvl w:val="0"/>
          <w:numId w:val="18"/>
        </w:numPr>
        <w:rPr>
          <w:rFonts w:cs="Times New Roman"/>
        </w:rPr>
      </w:pPr>
      <w:r>
        <w:rPr>
          <w:rFonts w:cs="Times New Roman"/>
        </w:rPr>
        <w:t xml:space="preserve">For this hypothesis, what </w:t>
      </w:r>
      <w:r w:rsidR="00CF1F09">
        <w:rPr>
          <w:rFonts w:cs="Times New Roman"/>
        </w:rPr>
        <w:t>are</w:t>
      </w:r>
      <w:r>
        <w:rPr>
          <w:rFonts w:cs="Times New Roman"/>
        </w:rPr>
        <w:t xml:space="preserve"> the independent and dependent variables?</w:t>
      </w:r>
      <w:r w:rsidR="00632D63">
        <w:rPr>
          <w:rFonts w:cs="Times New Roman"/>
        </w:rPr>
        <w:t xml:space="preserve"> (5 </w:t>
      </w:r>
      <w:proofErr w:type="spellStart"/>
      <w:r w:rsidR="00632D63">
        <w:rPr>
          <w:rFonts w:cs="Times New Roman"/>
        </w:rPr>
        <w:t>pts</w:t>
      </w:r>
      <w:proofErr w:type="spellEnd"/>
      <w:r w:rsidR="00632D63">
        <w:rPr>
          <w:rFonts w:cs="Times New Roman"/>
        </w:rPr>
        <w:t>)</w:t>
      </w:r>
    </w:p>
    <w:p w14:paraId="5772B2E2" w14:textId="77777777" w:rsidR="00CF1F09" w:rsidRDefault="00CF1F09" w:rsidP="00CF1F09">
      <w:pPr>
        <w:rPr>
          <w:rFonts w:cs="Times New Roman"/>
        </w:rPr>
      </w:pPr>
    </w:p>
    <w:p w14:paraId="66455AE5" w14:textId="77777777" w:rsidR="00CF1F09" w:rsidRDefault="00CF1F09" w:rsidP="00CF1F09">
      <w:pPr>
        <w:rPr>
          <w:rFonts w:cs="Times New Roman"/>
        </w:rPr>
      </w:pPr>
    </w:p>
    <w:p w14:paraId="0DBCF862" w14:textId="77777777" w:rsidR="00CF1F09" w:rsidRDefault="00CF1F09" w:rsidP="00CF1F09">
      <w:pPr>
        <w:rPr>
          <w:rFonts w:cs="Times New Roman"/>
        </w:rPr>
      </w:pPr>
    </w:p>
    <w:p w14:paraId="25917E60" w14:textId="77777777" w:rsidR="00CF1F09" w:rsidRPr="00CF1F09" w:rsidRDefault="00CF1F09" w:rsidP="00CF1F09">
      <w:pPr>
        <w:rPr>
          <w:rFonts w:cs="Times New Roman"/>
        </w:rPr>
      </w:pPr>
    </w:p>
    <w:p w14:paraId="59A9FA3F" w14:textId="77777777" w:rsidR="00234001" w:rsidRDefault="00234001" w:rsidP="00234001">
      <w:pPr>
        <w:pStyle w:val="ListParagraph"/>
        <w:numPr>
          <w:ilvl w:val="0"/>
          <w:numId w:val="18"/>
        </w:numPr>
        <w:rPr>
          <w:rFonts w:cs="Times New Roman"/>
        </w:rPr>
      </w:pPr>
      <w:r>
        <w:rPr>
          <w:rFonts w:cs="Times New Roman"/>
        </w:rPr>
        <w:t>What statistical test would be used to show a reliable finding?</w:t>
      </w:r>
      <w:r w:rsidR="00632D63">
        <w:rPr>
          <w:rFonts w:cs="Times New Roman"/>
        </w:rPr>
        <w:t xml:space="preserve"> (5 </w:t>
      </w:r>
      <w:proofErr w:type="spellStart"/>
      <w:r w:rsidR="00632D63">
        <w:rPr>
          <w:rFonts w:cs="Times New Roman"/>
        </w:rPr>
        <w:t>pts</w:t>
      </w:r>
      <w:proofErr w:type="spellEnd"/>
      <w:r w:rsidR="00632D63">
        <w:rPr>
          <w:rFonts w:cs="Times New Roman"/>
        </w:rPr>
        <w:t>)</w:t>
      </w:r>
    </w:p>
    <w:p w14:paraId="68F226C4" w14:textId="77777777" w:rsidR="00CF1F09" w:rsidRDefault="00CF1F09" w:rsidP="00CF1F09">
      <w:pPr>
        <w:rPr>
          <w:rFonts w:cs="Times New Roman"/>
        </w:rPr>
      </w:pPr>
    </w:p>
    <w:p w14:paraId="2CC60BEA" w14:textId="77777777" w:rsidR="00CF1F09" w:rsidRDefault="00CF1F09" w:rsidP="00CF1F09">
      <w:pPr>
        <w:rPr>
          <w:rFonts w:cs="Times New Roman"/>
        </w:rPr>
      </w:pPr>
    </w:p>
    <w:p w14:paraId="44C3DA43" w14:textId="77777777" w:rsidR="00CF1F09" w:rsidRDefault="00CF1F09" w:rsidP="00CF1F09">
      <w:pPr>
        <w:rPr>
          <w:rFonts w:cs="Times New Roman"/>
        </w:rPr>
      </w:pPr>
    </w:p>
    <w:p w14:paraId="28991668" w14:textId="77777777" w:rsidR="00CF1F09" w:rsidRPr="00CF1F09" w:rsidRDefault="00CF1F09" w:rsidP="00CF1F09">
      <w:pPr>
        <w:rPr>
          <w:rFonts w:cs="Times New Roman"/>
        </w:rPr>
      </w:pPr>
    </w:p>
    <w:p w14:paraId="13FD53FF" w14:textId="7B1E66CE" w:rsidR="00234001" w:rsidRDefault="006722BC" w:rsidP="00234001">
      <w:pPr>
        <w:pStyle w:val="ListParagraph"/>
        <w:numPr>
          <w:ilvl w:val="0"/>
          <w:numId w:val="18"/>
        </w:numPr>
        <w:rPr>
          <w:rFonts w:cs="Times New Roman"/>
        </w:rPr>
      </w:pPr>
      <w:r>
        <w:rPr>
          <w:rFonts w:cs="Times New Roman"/>
        </w:rPr>
        <w:t xml:space="preserve">Give two </w:t>
      </w:r>
      <w:r w:rsidR="00632D63">
        <w:rPr>
          <w:rFonts w:cs="Times New Roman"/>
        </w:rPr>
        <w:t>opposing</w:t>
      </w:r>
      <w:r>
        <w:rPr>
          <w:rFonts w:cs="Times New Roman"/>
        </w:rPr>
        <w:t xml:space="preserve"> hypothese</w:t>
      </w:r>
      <w:r w:rsidR="00234001">
        <w:rPr>
          <w:rFonts w:cs="Times New Roman"/>
        </w:rPr>
        <w:t xml:space="preserve">s </w:t>
      </w:r>
      <w:r w:rsidR="00632D63">
        <w:rPr>
          <w:rFonts w:cs="Times New Roman"/>
        </w:rPr>
        <w:t>that account for</w:t>
      </w:r>
      <w:r w:rsidR="00234001">
        <w:rPr>
          <w:rFonts w:cs="Times New Roman"/>
        </w:rPr>
        <w:t xml:space="preserve"> this finding </w:t>
      </w:r>
      <w:r w:rsidR="00632D63">
        <w:rPr>
          <w:rFonts w:cs="Times New Roman"/>
        </w:rPr>
        <w:t>but suggest different interpretations about why it occurred</w:t>
      </w:r>
      <w:r w:rsidR="00234001">
        <w:rPr>
          <w:rFonts w:cs="Times New Roman"/>
        </w:rPr>
        <w:t>.</w:t>
      </w:r>
      <w:r w:rsidR="006A16CC">
        <w:rPr>
          <w:rFonts w:cs="Times New Roman"/>
        </w:rPr>
        <w:t xml:space="preserve"> (</w:t>
      </w:r>
      <w:r w:rsidR="003F1293">
        <w:rPr>
          <w:rFonts w:cs="Times New Roman"/>
        </w:rPr>
        <w:t>8</w:t>
      </w:r>
      <w:r w:rsidR="003F1293">
        <w:rPr>
          <w:rFonts w:cs="Times New Roman"/>
        </w:rPr>
        <w:t xml:space="preserve"> </w:t>
      </w:r>
      <w:proofErr w:type="spellStart"/>
      <w:r w:rsidR="006A16CC">
        <w:rPr>
          <w:rFonts w:cs="Times New Roman"/>
        </w:rPr>
        <w:t>pts</w:t>
      </w:r>
      <w:proofErr w:type="spellEnd"/>
      <w:r w:rsidR="006A16CC">
        <w:rPr>
          <w:rFonts w:cs="Times New Roman"/>
        </w:rPr>
        <w:t>)</w:t>
      </w:r>
    </w:p>
    <w:p w14:paraId="788C2AA9" w14:textId="77777777" w:rsidR="00CF1F09" w:rsidRPr="00CF1F09" w:rsidRDefault="00CF1F09" w:rsidP="00CF1F09">
      <w:pPr>
        <w:rPr>
          <w:rFonts w:cs="Times New Roman"/>
        </w:rPr>
      </w:pPr>
    </w:p>
    <w:p w14:paraId="344D8B1C" w14:textId="77777777" w:rsidR="00234001" w:rsidRDefault="00632D63" w:rsidP="00234001">
      <w:pPr>
        <w:pStyle w:val="ListParagraph"/>
        <w:numPr>
          <w:ilvl w:val="1"/>
          <w:numId w:val="18"/>
        </w:numPr>
        <w:rPr>
          <w:rFonts w:cs="Times New Roman"/>
        </w:rPr>
      </w:pPr>
      <w:r>
        <w:rPr>
          <w:rFonts w:cs="Times New Roman"/>
        </w:rPr>
        <w:br/>
      </w:r>
      <w:r>
        <w:rPr>
          <w:rFonts w:cs="Times New Roman"/>
        </w:rPr>
        <w:br/>
      </w:r>
    </w:p>
    <w:p w14:paraId="1DDE7270" w14:textId="77777777" w:rsidR="00CF1F09" w:rsidRDefault="006A16CC" w:rsidP="00CF1F09">
      <w:pPr>
        <w:rPr>
          <w:rFonts w:cs="Times New Roman"/>
        </w:rPr>
      </w:pPr>
      <w:r>
        <w:rPr>
          <w:rFonts w:cs="Times New Roman"/>
        </w:rPr>
        <w:br/>
      </w:r>
    </w:p>
    <w:p w14:paraId="79D8EE2D" w14:textId="77777777" w:rsidR="00CF1F09" w:rsidRDefault="00CF1F09" w:rsidP="00CF1F09">
      <w:pPr>
        <w:rPr>
          <w:rFonts w:cs="Times New Roman"/>
        </w:rPr>
      </w:pPr>
    </w:p>
    <w:p w14:paraId="12363D18" w14:textId="77777777" w:rsidR="00CF1F09" w:rsidRPr="00CF1F09" w:rsidRDefault="00CF1F09" w:rsidP="00CF1F09">
      <w:pPr>
        <w:rPr>
          <w:rFonts w:cs="Times New Roman"/>
        </w:rPr>
      </w:pPr>
    </w:p>
    <w:p w14:paraId="45D2883A" w14:textId="77777777" w:rsidR="00234001" w:rsidRDefault="00234001" w:rsidP="00234001">
      <w:pPr>
        <w:pStyle w:val="ListParagraph"/>
        <w:numPr>
          <w:ilvl w:val="1"/>
          <w:numId w:val="18"/>
        </w:numPr>
        <w:rPr>
          <w:rFonts w:cs="Times New Roman"/>
        </w:rPr>
      </w:pPr>
    </w:p>
    <w:p w14:paraId="38C0EFFD" w14:textId="77777777" w:rsidR="00CF1F09" w:rsidRDefault="00CF1F09" w:rsidP="00CF1F09">
      <w:pPr>
        <w:rPr>
          <w:rFonts w:cs="Times New Roman"/>
        </w:rPr>
      </w:pPr>
    </w:p>
    <w:p w14:paraId="5CC38B5C" w14:textId="77777777" w:rsidR="00CF1F09" w:rsidRDefault="00CF1F09" w:rsidP="00CF1F09">
      <w:pPr>
        <w:rPr>
          <w:rFonts w:cs="Times New Roman"/>
        </w:rPr>
      </w:pPr>
    </w:p>
    <w:p w14:paraId="54C62914" w14:textId="77777777" w:rsidR="00CF1F09" w:rsidRDefault="00CF1F09" w:rsidP="00CF1F09">
      <w:pPr>
        <w:rPr>
          <w:rFonts w:cs="Times New Roman"/>
        </w:rPr>
      </w:pPr>
    </w:p>
    <w:p w14:paraId="5122CA3E" w14:textId="77777777" w:rsidR="00CF1F09" w:rsidRDefault="00CF1F09">
      <w:pPr>
        <w:rPr>
          <w:rFonts w:cs="Times New Roman"/>
        </w:rPr>
      </w:pPr>
      <w:r>
        <w:rPr>
          <w:rFonts w:cs="Times New Roman"/>
        </w:rPr>
        <w:br w:type="page"/>
      </w:r>
    </w:p>
    <w:p w14:paraId="3EB58E88" w14:textId="77777777" w:rsidR="00CF1F09" w:rsidRPr="00CF1F09" w:rsidRDefault="00CF1F09" w:rsidP="00CF1F09">
      <w:pPr>
        <w:rPr>
          <w:rFonts w:cs="Times New Roman"/>
        </w:rPr>
      </w:pPr>
    </w:p>
    <w:p w14:paraId="5629C15C" w14:textId="77777777" w:rsidR="00234001" w:rsidRDefault="00234001" w:rsidP="00234001">
      <w:pPr>
        <w:pStyle w:val="ListParagraph"/>
        <w:numPr>
          <w:ilvl w:val="0"/>
          <w:numId w:val="18"/>
        </w:numPr>
        <w:rPr>
          <w:rFonts w:cs="Times New Roman"/>
        </w:rPr>
      </w:pPr>
      <w:r>
        <w:rPr>
          <w:rFonts w:cs="Times New Roman"/>
        </w:rPr>
        <w:t>Findings of this type have been used to suggest that</w:t>
      </w:r>
      <w:r w:rsidR="006722BC">
        <w:rPr>
          <w:rFonts w:cs="Times New Roman"/>
        </w:rPr>
        <w:t xml:space="preserve"> parental over-involvement (“helicopter parenting”) may produce negative outcomes for children.  Ignoring ethical concerns, outline an experimental approach to testing this hypothesis.  Give details of the methods you would use for independent and dependent variables.</w:t>
      </w:r>
      <w:r w:rsidR="006A16CC">
        <w:rPr>
          <w:rFonts w:cs="Times New Roman"/>
        </w:rPr>
        <w:t xml:space="preserve"> (5 </w:t>
      </w:r>
      <w:proofErr w:type="spellStart"/>
      <w:r w:rsidR="006A16CC">
        <w:rPr>
          <w:rFonts w:cs="Times New Roman"/>
        </w:rPr>
        <w:t>pts</w:t>
      </w:r>
      <w:proofErr w:type="spellEnd"/>
      <w:r w:rsidR="006A16CC">
        <w:rPr>
          <w:rFonts w:cs="Times New Roman"/>
        </w:rPr>
        <w:t>)</w:t>
      </w:r>
      <w:r w:rsidR="006A16CC">
        <w:rPr>
          <w:rFonts w:cs="Times New Roman"/>
        </w:rPr>
        <w:br/>
      </w:r>
      <w:r w:rsidR="006A16CC">
        <w:rPr>
          <w:rFonts w:cs="Times New Roman"/>
        </w:rPr>
        <w:br/>
      </w:r>
    </w:p>
    <w:p w14:paraId="1AEBCAFA" w14:textId="77777777" w:rsidR="00CF1F09" w:rsidRDefault="00CF1F09" w:rsidP="00CF1F09">
      <w:pPr>
        <w:rPr>
          <w:rFonts w:cs="Times New Roman"/>
        </w:rPr>
      </w:pPr>
    </w:p>
    <w:p w14:paraId="62D6A984" w14:textId="77777777" w:rsidR="00CF1F09" w:rsidRDefault="00CF1F09" w:rsidP="00CF1F09">
      <w:pPr>
        <w:rPr>
          <w:rFonts w:cs="Times New Roman"/>
        </w:rPr>
      </w:pPr>
    </w:p>
    <w:p w14:paraId="60321ED8" w14:textId="77777777" w:rsidR="00CF1F09" w:rsidRDefault="006A16CC" w:rsidP="00CF1F09">
      <w:pPr>
        <w:rPr>
          <w:rFonts w:cs="Times New Roman"/>
        </w:rPr>
      </w:pPr>
      <w:r>
        <w:rPr>
          <w:rFonts w:cs="Times New Roman"/>
        </w:rPr>
        <w:br/>
      </w:r>
    </w:p>
    <w:p w14:paraId="7DD621E7" w14:textId="77777777" w:rsidR="00CF1F09" w:rsidRDefault="00CF1F09" w:rsidP="00CF1F09">
      <w:pPr>
        <w:rPr>
          <w:rFonts w:cs="Times New Roman"/>
        </w:rPr>
      </w:pPr>
    </w:p>
    <w:p w14:paraId="1ADF882B" w14:textId="77777777" w:rsidR="00CF1F09" w:rsidRDefault="00CF1F09" w:rsidP="00CF1F09">
      <w:pPr>
        <w:rPr>
          <w:rFonts w:cs="Times New Roman"/>
        </w:rPr>
      </w:pPr>
    </w:p>
    <w:p w14:paraId="0C7786CE" w14:textId="77777777" w:rsidR="00CF1F09" w:rsidRDefault="00CF1F09" w:rsidP="00CF1F09">
      <w:pPr>
        <w:rPr>
          <w:rFonts w:cs="Times New Roman"/>
        </w:rPr>
      </w:pPr>
    </w:p>
    <w:p w14:paraId="607B549E" w14:textId="77777777" w:rsidR="00CF1F09" w:rsidRDefault="00CF1F09" w:rsidP="00CF1F09">
      <w:pPr>
        <w:rPr>
          <w:rFonts w:cs="Times New Roman"/>
        </w:rPr>
      </w:pPr>
    </w:p>
    <w:p w14:paraId="766A0BAF" w14:textId="77777777" w:rsidR="00CF1F09" w:rsidRDefault="00CF1F09" w:rsidP="00CF1F09">
      <w:pPr>
        <w:rPr>
          <w:rFonts w:cs="Times New Roman"/>
        </w:rPr>
      </w:pPr>
    </w:p>
    <w:p w14:paraId="5D4F340E" w14:textId="77777777" w:rsidR="00CF1F09" w:rsidRDefault="00CF1F09" w:rsidP="00CF1F09">
      <w:pPr>
        <w:rPr>
          <w:rFonts w:cs="Times New Roman"/>
        </w:rPr>
      </w:pPr>
    </w:p>
    <w:p w14:paraId="428CE41D" w14:textId="77777777" w:rsidR="00CF1F09" w:rsidRPr="00CF1F09" w:rsidRDefault="00CF1F09" w:rsidP="00CF1F09">
      <w:pPr>
        <w:rPr>
          <w:rFonts w:cs="Times New Roman"/>
        </w:rPr>
      </w:pPr>
    </w:p>
    <w:p w14:paraId="3217FD02" w14:textId="585AE0E6" w:rsidR="006722BC" w:rsidRPr="00234001" w:rsidRDefault="006722BC" w:rsidP="00234001">
      <w:pPr>
        <w:pStyle w:val="ListParagraph"/>
        <w:numPr>
          <w:ilvl w:val="0"/>
          <w:numId w:val="18"/>
        </w:numPr>
        <w:rPr>
          <w:rFonts w:cs="Times New Roman"/>
        </w:rPr>
      </w:pPr>
      <w:r>
        <w:rPr>
          <w:rFonts w:cs="Times New Roman"/>
        </w:rPr>
        <w:t>Explain the ethical issues that would make it difficult to run your proposed design above based on the key issues that are considered by the IRB before approving experimental research.</w:t>
      </w:r>
      <w:r w:rsidR="006A16CC">
        <w:rPr>
          <w:rFonts w:cs="Times New Roman"/>
        </w:rPr>
        <w:t xml:space="preserve"> (</w:t>
      </w:r>
      <w:r w:rsidR="003F1293">
        <w:rPr>
          <w:rFonts w:cs="Times New Roman"/>
        </w:rPr>
        <w:t>6</w:t>
      </w:r>
      <w:r w:rsidR="003F1293">
        <w:rPr>
          <w:rFonts w:cs="Times New Roman"/>
        </w:rPr>
        <w:t xml:space="preserve"> </w:t>
      </w:r>
      <w:proofErr w:type="spellStart"/>
      <w:r w:rsidR="006A16CC">
        <w:rPr>
          <w:rFonts w:cs="Times New Roman"/>
        </w:rPr>
        <w:t>pts</w:t>
      </w:r>
      <w:proofErr w:type="spellEnd"/>
      <w:r w:rsidR="006A16CC">
        <w:rPr>
          <w:rFonts w:cs="Times New Roman"/>
        </w:rPr>
        <w:t>)</w:t>
      </w:r>
    </w:p>
    <w:p w14:paraId="5D5212B6" w14:textId="77777777" w:rsidR="00234001" w:rsidRDefault="00234001" w:rsidP="00541FBC">
      <w:pPr>
        <w:pStyle w:val="ListParagraph"/>
        <w:ind w:left="0"/>
        <w:rPr>
          <w:rFonts w:cs="Times New Roman"/>
          <w:u w:val="single"/>
        </w:rPr>
      </w:pPr>
    </w:p>
    <w:p w14:paraId="30A4B9EB" w14:textId="77777777" w:rsidR="00234001" w:rsidRDefault="00234001" w:rsidP="00541FBC">
      <w:pPr>
        <w:pStyle w:val="ListParagraph"/>
        <w:ind w:left="0"/>
        <w:rPr>
          <w:rFonts w:cs="Times New Roman"/>
          <w:u w:val="single"/>
        </w:rPr>
      </w:pPr>
    </w:p>
    <w:p w14:paraId="3A7D3221" w14:textId="77777777" w:rsidR="00234001" w:rsidRDefault="00234001" w:rsidP="00541FBC">
      <w:pPr>
        <w:pStyle w:val="ListParagraph"/>
        <w:ind w:left="0"/>
        <w:rPr>
          <w:rFonts w:cs="Times New Roman"/>
          <w:u w:val="single"/>
        </w:rPr>
      </w:pPr>
    </w:p>
    <w:p w14:paraId="6FF8F9F2" w14:textId="77777777" w:rsidR="00234001" w:rsidRDefault="00234001" w:rsidP="00541FBC">
      <w:pPr>
        <w:pStyle w:val="ListParagraph"/>
        <w:ind w:left="0"/>
        <w:rPr>
          <w:rFonts w:cs="Times New Roman"/>
        </w:rPr>
      </w:pPr>
    </w:p>
    <w:p w14:paraId="3D99B093" w14:textId="77777777" w:rsidR="00C12ED8" w:rsidRPr="001B15CA" w:rsidRDefault="00C12ED8" w:rsidP="00920762">
      <w:pPr>
        <w:rPr>
          <w:rFonts w:cs="Times New Roman"/>
        </w:rPr>
      </w:pPr>
    </w:p>
    <w:p w14:paraId="4C17D463" w14:textId="77777777" w:rsidR="001B15CA" w:rsidRDefault="001B15CA" w:rsidP="00920762">
      <w:pPr>
        <w:rPr>
          <w:rFonts w:cs="Times New Roman"/>
        </w:rPr>
      </w:pPr>
    </w:p>
    <w:p w14:paraId="493BC3C3" w14:textId="77777777" w:rsidR="001B15CA" w:rsidRDefault="001B15CA" w:rsidP="00920762">
      <w:pPr>
        <w:rPr>
          <w:rFonts w:cs="Times New Roman"/>
        </w:rPr>
      </w:pPr>
    </w:p>
    <w:p w14:paraId="14D1FBF7" w14:textId="77777777" w:rsidR="001B15CA" w:rsidRDefault="001B15CA" w:rsidP="00920762">
      <w:pPr>
        <w:rPr>
          <w:rFonts w:cs="Times New Roman"/>
        </w:rPr>
      </w:pPr>
    </w:p>
    <w:p w14:paraId="56BBEA54" w14:textId="77777777" w:rsidR="001B15CA" w:rsidRPr="001B15CA" w:rsidRDefault="001B15CA" w:rsidP="00920762">
      <w:pPr>
        <w:rPr>
          <w:rFonts w:cs="Times New Roman"/>
        </w:rPr>
      </w:pPr>
    </w:p>
    <w:p w14:paraId="021969D1" w14:textId="77777777" w:rsidR="00827F95" w:rsidRDefault="00827F95" w:rsidP="00920762">
      <w:pPr>
        <w:rPr>
          <w:rFonts w:cs="Times New Roman"/>
        </w:rPr>
      </w:pPr>
    </w:p>
    <w:p w14:paraId="23FD2D7A" w14:textId="77777777" w:rsidR="004522C5" w:rsidRPr="001B15CA" w:rsidRDefault="004522C5" w:rsidP="00920762">
      <w:pPr>
        <w:rPr>
          <w:rFonts w:cs="Times New Roman"/>
        </w:rPr>
      </w:pPr>
    </w:p>
    <w:p w14:paraId="42C65DCA" w14:textId="77777777" w:rsidR="006D7AB0" w:rsidRDefault="006D7AB0">
      <w:pPr>
        <w:rPr>
          <w:rFonts w:cs="Times New Roman"/>
          <w:u w:val="single"/>
        </w:rPr>
      </w:pPr>
      <w:r>
        <w:rPr>
          <w:rFonts w:cs="Times New Roman"/>
          <w:u w:val="single"/>
        </w:rPr>
        <w:br w:type="page"/>
      </w:r>
    </w:p>
    <w:p w14:paraId="4F08EF44" w14:textId="77777777" w:rsidR="00920762" w:rsidRDefault="00AC1C9A" w:rsidP="00AC1C9A">
      <w:pPr>
        <w:rPr>
          <w:rFonts w:cs="Times New Roman"/>
        </w:rPr>
      </w:pPr>
      <w:r w:rsidRPr="00920762">
        <w:rPr>
          <w:rFonts w:cs="Times New Roman"/>
          <w:u w:val="single"/>
        </w:rPr>
        <w:lastRenderedPageBreak/>
        <w:t xml:space="preserve">Question </w:t>
      </w:r>
      <w:r w:rsidR="000F71E8" w:rsidRPr="00920762">
        <w:rPr>
          <w:rFonts w:cs="Times New Roman"/>
          <w:u w:val="single"/>
        </w:rPr>
        <w:t>2</w:t>
      </w:r>
      <w:r w:rsidRPr="00920762">
        <w:rPr>
          <w:rFonts w:cs="Times New Roman"/>
          <w:u w:val="single"/>
        </w:rPr>
        <w:t xml:space="preserve">: </w:t>
      </w:r>
      <w:r w:rsidR="00C57905" w:rsidRPr="00920762">
        <w:rPr>
          <w:rFonts w:cs="Times New Roman"/>
          <w:u w:val="single"/>
        </w:rPr>
        <w:t>How Meditati</w:t>
      </w:r>
      <w:r w:rsidRPr="00920762">
        <w:rPr>
          <w:rFonts w:cs="Times New Roman"/>
          <w:u w:val="single"/>
        </w:rPr>
        <w:t>on Might Boost Your Test Scores</w:t>
      </w:r>
      <w:r w:rsidR="00920762">
        <w:rPr>
          <w:rFonts w:cs="Times New Roman"/>
        </w:rPr>
        <w:t xml:space="preserve"> </w:t>
      </w:r>
    </w:p>
    <w:p w14:paraId="24CFD839" w14:textId="77777777" w:rsidR="00AC1C9A" w:rsidRDefault="00920762" w:rsidP="00AC1C9A">
      <w:pPr>
        <w:rPr>
          <w:rFonts w:cs="Times New Roman"/>
        </w:rPr>
      </w:pPr>
      <w:r>
        <w:rPr>
          <w:rFonts w:cs="Times New Roman"/>
        </w:rPr>
        <w:t>Ti</w:t>
      </w:r>
      <w:r w:rsidR="00AC1C9A">
        <w:rPr>
          <w:rFonts w:cs="Times New Roman"/>
        </w:rPr>
        <w:t xml:space="preserve">tle from </w:t>
      </w:r>
      <w:proofErr w:type="spellStart"/>
      <w:r w:rsidR="00AC1C9A" w:rsidRPr="00920762">
        <w:rPr>
          <w:rFonts w:cs="Times New Roman"/>
          <w:i/>
        </w:rPr>
        <w:t>NYTimes</w:t>
      </w:r>
      <w:proofErr w:type="spellEnd"/>
      <w:r w:rsidR="00AC1C9A">
        <w:rPr>
          <w:rFonts w:cs="Times New Roman"/>
        </w:rPr>
        <w:t xml:space="preserve"> based on a study from </w:t>
      </w:r>
      <w:proofErr w:type="spellStart"/>
      <w:r w:rsidR="00AC1C9A">
        <w:rPr>
          <w:rFonts w:cs="Times New Roman"/>
        </w:rPr>
        <w:t>Mrazek</w:t>
      </w:r>
      <w:proofErr w:type="spellEnd"/>
      <w:r w:rsidR="00AC1C9A">
        <w:rPr>
          <w:rFonts w:cs="Times New Roman"/>
        </w:rPr>
        <w:t xml:space="preserve"> et al. </w:t>
      </w:r>
      <w:r w:rsidR="00F836E8">
        <w:rPr>
          <w:rFonts w:cs="Times New Roman"/>
        </w:rPr>
        <w:t>(</w:t>
      </w:r>
      <w:r w:rsidR="00AC1C9A">
        <w:rPr>
          <w:rFonts w:cs="Times New Roman"/>
        </w:rPr>
        <w:t>2013)</w:t>
      </w:r>
    </w:p>
    <w:p w14:paraId="54A6D859" w14:textId="77777777" w:rsidR="00AC1C9A" w:rsidRDefault="00AC1C9A" w:rsidP="00AC1C9A">
      <w:pPr>
        <w:rPr>
          <w:rFonts w:cs="Times New Roman"/>
        </w:rPr>
      </w:pPr>
    </w:p>
    <w:p w14:paraId="1FC6BFC7" w14:textId="77777777" w:rsidR="00C57905" w:rsidRPr="001B15CA" w:rsidRDefault="00820E53" w:rsidP="00C57905">
      <w:pPr>
        <w:pStyle w:val="ListParagraph"/>
        <w:ind w:left="360"/>
        <w:rPr>
          <w:rFonts w:cs="Times New Roman"/>
        </w:rPr>
      </w:pPr>
      <w:r>
        <w:rPr>
          <w:noProof/>
        </w:rPr>
        <mc:AlternateContent>
          <mc:Choice Requires="wps">
            <w:drawing>
              <wp:anchor distT="0" distB="0" distL="114300" distR="114300" simplePos="0" relativeHeight="251664384" behindDoc="0" locked="0" layoutInCell="1" allowOverlap="1" wp14:anchorId="1D0BFA4B" wp14:editId="6F8DD3CE">
                <wp:simplePos x="0" y="0"/>
                <wp:positionH relativeFrom="column">
                  <wp:posOffset>0</wp:posOffset>
                </wp:positionH>
                <wp:positionV relativeFrom="paragraph">
                  <wp:posOffset>0</wp:posOffset>
                </wp:positionV>
                <wp:extent cx="5486400" cy="792480"/>
                <wp:effectExtent l="0" t="0" r="25400" b="203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79248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E1EBFFC" w14:textId="77777777" w:rsidR="008A3D95" w:rsidRPr="00EA39AD" w:rsidRDefault="008A3D95">
                            <w:pPr>
                              <w:rPr>
                                <w:rFonts w:cs="Times New Roman"/>
                              </w:rPr>
                            </w:pPr>
                            <w:r w:rsidRPr="00AC1C9A">
                              <w:rPr>
                                <w:rFonts w:cs="Times New Roman"/>
                              </w:rPr>
                              <w:t xml:space="preserve"> “</w:t>
                            </w:r>
                            <w:r w:rsidRPr="00AC1C9A">
                              <w:rPr>
                                <w:rFonts w:cs="Times New Roman"/>
                                <w:color w:val="262626"/>
                              </w:rPr>
                              <w:t xml:space="preserve">Mindfulness meditation, the </w:t>
                            </w:r>
                            <w:r w:rsidRPr="00AC1C9A">
                              <w:rPr>
                                <w:rFonts w:cs="Times New Roman"/>
                              </w:rPr>
                              <w:t xml:space="preserve">ancient and </w:t>
                            </w:r>
                            <w:hyperlink r:id="rId8" w:history="1">
                              <w:r w:rsidRPr="00AC1C9A">
                                <w:rPr>
                                  <w:rFonts w:cs="Times New Roman"/>
                                </w:rPr>
                                <w:t>flourishing practice</w:t>
                              </w:r>
                            </w:hyperlink>
                            <w:r w:rsidRPr="00AC1C9A">
                              <w:rPr>
                                <w:rFonts w:cs="Times New Roman"/>
                                <w:color w:val="262626"/>
                              </w:rPr>
                              <w:t xml:space="preserve"> that increases awareness of random thoughts and redirects attention to the present moment, has been used to manage stress, depression and even chronic pain. But can it improve test scores?”</w:t>
                            </w:r>
                            <w:r>
                              <w:rPr>
                                <w:rFonts w:cs="Times New Roman"/>
                                <w:color w:val="262626"/>
                              </w:rPr>
                              <w:t xml:space="preserve"> </w:t>
                            </w:r>
                            <w:proofErr w:type="spellStart"/>
                            <w:r>
                              <w:rPr>
                                <w:rFonts w:cs="Times New Roman"/>
                                <w:color w:val="262626"/>
                              </w:rPr>
                              <w:t>NYTimes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6in;height:62.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" filled="f">
                <v:path arrowok="t"/>
                <v:textbox style="mso-fit-shape-to-text:t">
                  <w:txbxContent>
                    <w:p w14:paraId="7E1EBFFC" w14:textId="77777777" w:rsidR="008A3D95" w:rsidRPr="00EA39AD" w:rsidRDefault="008A3D95">
                      <w:pPr>
                        <w:rPr>
                          <w:rFonts w:cs="Times New Roman"/>
                        </w:rPr>
                      </w:pPr>
                      <w:r w:rsidRPr="00AC1C9A">
                        <w:rPr>
                          <w:rFonts w:cs="Times New Roman"/>
                        </w:rPr>
                        <w:t xml:space="preserve"> “</w:t>
                      </w:r>
                      <w:r w:rsidRPr="00AC1C9A">
                        <w:rPr>
                          <w:rFonts w:cs="Times New Roman"/>
                          <w:color w:val="262626"/>
                        </w:rPr>
                        <w:t xml:space="preserve">Mindfulness meditation, the </w:t>
                      </w:r>
                      <w:r w:rsidRPr="00AC1C9A">
                        <w:rPr>
                          <w:rFonts w:cs="Times New Roman"/>
                        </w:rPr>
                        <w:t xml:space="preserve">ancient and </w:t>
                      </w:r>
                      <w:hyperlink r:id="rId9" w:history="1">
                        <w:r w:rsidRPr="00AC1C9A">
                          <w:rPr>
                            <w:rFonts w:cs="Times New Roman"/>
                          </w:rPr>
                          <w:t>flourishing practice</w:t>
                        </w:r>
                      </w:hyperlink>
                      <w:r w:rsidRPr="00AC1C9A">
                        <w:rPr>
                          <w:rFonts w:cs="Times New Roman"/>
                          <w:color w:val="262626"/>
                        </w:rPr>
                        <w:t xml:space="preserve"> that increases awareness of random thoughts and redirects attention to the present moment, has been used to manage stress, depression and even chronic pain. But can it improve test scores?”</w:t>
                      </w:r>
                      <w:r>
                        <w:rPr>
                          <w:rFonts w:cs="Times New Roman"/>
                          <w:color w:val="262626"/>
                        </w:rPr>
                        <w:t xml:space="preserve"> </w:t>
                      </w:r>
                      <w:proofErr w:type="spellStart"/>
                      <w:r>
                        <w:rPr>
                          <w:rFonts w:cs="Times New Roman"/>
                          <w:color w:val="262626"/>
                        </w:rPr>
                        <w:t>NYTimes</w:t>
                      </w:r>
                      <w:proofErr w:type="spellEnd"/>
                    </w:p>
                  </w:txbxContent>
                </v:textbox>
                <w10:wrap type="square"/>
              </v:shape>
            </w:pict>
          </mc:Fallback>
        </mc:AlternateContent>
      </w:r>
    </w:p>
    <w:p w14:paraId="26B7E8EC" w14:textId="3FB2E04A" w:rsidR="003B325F" w:rsidRDefault="00C57905" w:rsidP="00F836E8">
      <w:pPr>
        <w:pStyle w:val="ListParagraph"/>
        <w:ind w:left="0" w:firstLine="720"/>
        <w:rPr>
          <w:rFonts w:cs="Times New Roman"/>
          <w:color w:val="262626"/>
        </w:rPr>
      </w:pPr>
      <w:r w:rsidRPr="001B15CA">
        <w:rPr>
          <w:rFonts w:cs="Times New Roman"/>
          <w:color w:val="262626"/>
        </w:rPr>
        <w:t xml:space="preserve">Researchers at the University of California, Santa Barbara, set out to test </w:t>
      </w:r>
      <w:r w:rsidR="003F1293">
        <w:rPr>
          <w:rFonts w:cs="Times New Roman"/>
          <w:color w:val="262626"/>
        </w:rPr>
        <w:t>whether</w:t>
      </w:r>
      <w:r w:rsidRPr="001B15CA">
        <w:rPr>
          <w:rFonts w:cs="Times New Roman"/>
          <w:color w:val="262626"/>
        </w:rPr>
        <w:t xml:space="preserve"> a two-week intensive mindfulness training program </w:t>
      </w:r>
      <w:r w:rsidR="003F1293">
        <w:rPr>
          <w:rFonts w:cs="Times New Roman"/>
          <w:color w:val="262626"/>
        </w:rPr>
        <w:t>would produce improvements in general</w:t>
      </w:r>
      <w:r w:rsidRPr="001B15CA">
        <w:rPr>
          <w:rFonts w:cs="Times New Roman"/>
          <w:color w:val="262626"/>
        </w:rPr>
        <w:t xml:space="preserve"> intelligence. Researchers enrolled </w:t>
      </w:r>
      <w:r w:rsidR="007E3B47">
        <w:rPr>
          <w:rFonts w:cs="Times New Roman"/>
          <w:color w:val="262626"/>
        </w:rPr>
        <w:t>96</w:t>
      </w:r>
      <w:r w:rsidRPr="001B15CA">
        <w:rPr>
          <w:rFonts w:cs="Times New Roman"/>
          <w:color w:val="262626"/>
        </w:rPr>
        <w:t xml:space="preserve"> under</w:t>
      </w:r>
      <w:r w:rsidR="00F836E8">
        <w:rPr>
          <w:rFonts w:cs="Times New Roman"/>
          <w:color w:val="262626"/>
        </w:rPr>
        <w:t xml:space="preserve">graduates and half completed </w:t>
      </w:r>
      <w:proofErr w:type="gramStart"/>
      <w:r w:rsidR="00F836E8">
        <w:rPr>
          <w:rFonts w:cs="Times New Roman"/>
          <w:color w:val="262626"/>
        </w:rPr>
        <w:t xml:space="preserve">a </w:t>
      </w:r>
      <w:r w:rsidR="002348D5">
        <w:rPr>
          <w:rFonts w:cs="Times New Roman"/>
          <w:color w:val="262626"/>
        </w:rPr>
        <w:t>two</w:t>
      </w:r>
      <w:proofErr w:type="gramEnd"/>
      <w:r w:rsidR="002348D5">
        <w:rPr>
          <w:rFonts w:cs="Times New Roman"/>
          <w:color w:val="262626"/>
        </w:rPr>
        <w:t xml:space="preserve">-week </w:t>
      </w:r>
      <w:r w:rsidR="00F836E8">
        <w:rPr>
          <w:rFonts w:cs="Times New Roman"/>
          <w:color w:val="262626"/>
        </w:rPr>
        <w:t xml:space="preserve">mindfulness training </w:t>
      </w:r>
      <w:r w:rsidR="002348D5">
        <w:rPr>
          <w:rFonts w:cs="Times New Roman"/>
          <w:color w:val="262626"/>
        </w:rPr>
        <w:t xml:space="preserve">where they </w:t>
      </w:r>
      <w:r w:rsidR="00F836E8" w:rsidRPr="001B15CA">
        <w:rPr>
          <w:rFonts w:cs="Times New Roman"/>
          <w:color w:val="262626"/>
        </w:rPr>
        <w:t>focused on breathing exercises to “minimize distracting concerns of the past and future.”</w:t>
      </w:r>
      <w:r w:rsidR="00F836E8">
        <w:rPr>
          <w:rFonts w:eastAsia="Batang"/>
          <w:bCs/>
          <w:color w:val="000000"/>
          <w:lang w:eastAsia="ko-KR"/>
        </w:rPr>
        <w:t xml:space="preserve">  The other half of the participants</w:t>
      </w:r>
      <w:r w:rsidR="00F836E8">
        <w:rPr>
          <w:rFonts w:cs="Times New Roman"/>
          <w:color w:val="262626"/>
        </w:rPr>
        <w:t xml:space="preserve"> did nothing different than usual over the same time frame.  After the two weeks, half the participants took </w:t>
      </w:r>
      <w:r w:rsidRPr="001B15CA">
        <w:rPr>
          <w:rFonts w:cs="Times New Roman"/>
          <w:color w:val="262626"/>
        </w:rPr>
        <w:t>a modified verbal reasoning section of the GRE (mostly vocabulary)</w:t>
      </w:r>
      <w:r w:rsidR="007E3B47">
        <w:rPr>
          <w:rFonts w:cs="Times New Roman"/>
          <w:color w:val="262626"/>
        </w:rPr>
        <w:t xml:space="preserve"> </w:t>
      </w:r>
      <w:r w:rsidR="00F836E8">
        <w:rPr>
          <w:rFonts w:cs="Times New Roman"/>
          <w:color w:val="262626"/>
        </w:rPr>
        <w:t>and the rest took</w:t>
      </w:r>
      <w:r w:rsidR="007E3B47">
        <w:rPr>
          <w:rFonts w:cs="Times New Roman"/>
          <w:color w:val="262626"/>
        </w:rPr>
        <w:t xml:space="preserve"> a modified math GRE section</w:t>
      </w:r>
      <w:r w:rsidR="00F836E8">
        <w:rPr>
          <w:rFonts w:cs="Times New Roman"/>
          <w:color w:val="262626"/>
        </w:rPr>
        <w:t xml:space="preserve">.  </w:t>
      </w:r>
      <w:r w:rsidR="00382053">
        <w:rPr>
          <w:rFonts w:cs="Times New Roman"/>
          <w:color w:val="262626"/>
        </w:rPr>
        <w:t xml:space="preserve">At the end, many of the people in the mindfulness training group </w:t>
      </w:r>
      <w:r w:rsidR="00820E53">
        <w:rPr>
          <w:rFonts w:cs="Times New Roman"/>
          <w:color w:val="262626"/>
        </w:rPr>
        <w:t xml:space="preserve">told the experimenters how much they enjoyed being in the study and </w:t>
      </w:r>
      <w:r w:rsidR="006722BC">
        <w:rPr>
          <w:rFonts w:cs="Times New Roman"/>
          <w:color w:val="262626"/>
        </w:rPr>
        <w:t>that they were convinced that mindfulness training improved their intellectual ability</w:t>
      </w:r>
      <w:r w:rsidR="00820E53">
        <w:rPr>
          <w:rFonts w:cs="Times New Roman"/>
          <w:color w:val="262626"/>
        </w:rPr>
        <w:t xml:space="preserve">. </w:t>
      </w:r>
      <w:r w:rsidR="000E5B0D">
        <w:rPr>
          <w:rFonts w:cs="Times New Roman"/>
          <w:color w:val="262626"/>
        </w:rPr>
        <w:t>(35 points)</w:t>
      </w:r>
    </w:p>
    <w:p w14:paraId="786F5EFA" w14:textId="77777777" w:rsidR="003B325F" w:rsidRPr="007E3B47" w:rsidRDefault="003B325F" w:rsidP="007E3B47">
      <w:pPr>
        <w:rPr>
          <w:rFonts w:cs="Times New Roman"/>
          <w:color w:val="262626"/>
        </w:rPr>
      </w:pPr>
    </w:p>
    <w:p w14:paraId="639B9454" w14:textId="77777777" w:rsidR="003B325F" w:rsidRDefault="003B325F" w:rsidP="00121AD4">
      <w:pPr>
        <w:pStyle w:val="ListParagraph"/>
        <w:numPr>
          <w:ilvl w:val="0"/>
          <w:numId w:val="11"/>
        </w:numPr>
        <w:rPr>
          <w:rFonts w:cs="Times New Roman"/>
        </w:rPr>
      </w:pPr>
      <w:r w:rsidRPr="001B15CA">
        <w:rPr>
          <w:rFonts w:cs="Times New Roman"/>
        </w:rPr>
        <w:t>What are the constructs being studied in this study? How are the</w:t>
      </w:r>
      <w:r w:rsidR="00920762">
        <w:rPr>
          <w:rFonts w:cs="Times New Roman"/>
        </w:rPr>
        <w:t xml:space="preserve">y being </w:t>
      </w:r>
      <w:r w:rsidR="00121AD4">
        <w:rPr>
          <w:rFonts w:cs="Times New Roman"/>
        </w:rPr>
        <w:t>operationalized?</w:t>
      </w:r>
      <w:r w:rsidR="00632D63">
        <w:rPr>
          <w:rFonts w:cs="Times New Roman"/>
        </w:rPr>
        <w:t xml:space="preserve"> (5 </w:t>
      </w:r>
      <w:proofErr w:type="spellStart"/>
      <w:r w:rsidR="00632D63">
        <w:rPr>
          <w:rFonts w:cs="Times New Roman"/>
        </w:rPr>
        <w:t>pts</w:t>
      </w:r>
      <w:proofErr w:type="spellEnd"/>
      <w:r w:rsidR="00632D63">
        <w:rPr>
          <w:rFonts w:cs="Times New Roman"/>
        </w:rPr>
        <w:t>)</w:t>
      </w:r>
    </w:p>
    <w:p w14:paraId="62964FED" w14:textId="77777777" w:rsidR="006722BC" w:rsidRDefault="006722BC" w:rsidP="006722BC">
      <w:pPr>
        <w:rPr>
          <w:rFonts w:cs="Times New Roman"/>
        </w:rPr>
      </w:pPr>
    </w:p>
    <w:p w14:paraId="3B852924" w14:textId="77777777" w:rsidR="006722BC" w:rsidRDefault="006722BC" w:rsidP="006722BC">
      <w:pPr>
        <w:rPr>
          <w:rFonts w:cs="Times New Roman"/>
        </w:rPr>
      </w:pPr>
    </w:p>
    <w:p w14:paraId="7E880F15" w14:textId="77777777" w:rsidR="006722BC" w:rsidRDefault="006722BC" w:rsidP="006722BC">
      <w:pPr>
        <w:rPr>
          <w:rFonts w:cs="Times New Roman"/>
        </w:rPr>
      </w:pPr>
    </w:p>
    <w:p w14:paraId="44B7A3FF" w14:textId="77777777" w:rsidR="006722BC" w:rsidRDefault="006722BC" w:rsidP="006722BC">
      <w:pPr>
        <w:rPr>
          <w:rFonts w:cs="Times New Roman"/>
        </w:rPr>
      </w:pPr>
    </w:p>
    <w:p w14:paraId="541B41C8" w14:textId="77777777" w:rsidR="006722BC" w:rsidRPr="006722BC" w:rsidRDefault="006722BC" w:rsidP="006722BC">
      <w:pPr>
        <w:rPr>
          <w:rFonts w:cs="Times New Roman"/>
        </w:rPr>
      </w:pPr>
    </w:p>
    <w:p w14:paraId="34B76ED2" w14:textId="77777777" w:rsidR="007E3B47" w:rsidRPr="006722BC" w:rsidRDefault="002F5BBB" w:rsidP="006722BC">
      <w:pPr>
        <w:pStyle w:val="ListParagraph"/>
        <w:numPr>
          <w:ilvl w:val="0"/>
          <w:numId w:val="11"/>
        </w:numPr>
        <w:rPr>
          <w:rFonts w:cs="Times New Roman"/>
        </w:rPr>
      </w:pPr>
      <w:r w:rsidRPr="006722BC">
        <w:rPr>
          <w:rFonts w:cs="Times New Roman"/>
        </w:rPr>
        <w:t xml:space="preserve">Diagram the experiment here </w:t>
      </w:r>
      <w:r w:rsidR="003B325F" w:rsidRPr="006722BC">
        <w:rPr>
          <w:rFonts w:cs="Times New Roman"/>
        </w:rPr>
        <w:t>with factors and levels.</w:t>
      </w:r>
      <w:r w:rsidR="00632D63">
        <w:rPr>
          <w:rFonts w:cs="Times New Roman"/>
        </w:rPr>
        <w:t xml:space="preserve"> (5 </w:t>
      </w:r>
      <w:proofErr w:type="spellStart"/>
      <w:r w:rsidR="00632D63">
        <w:rPr>
          <w:rFonts w:cs="Times New Roman"/>
        </w:rPr>
        <w:t>pts</w:t>
      </w:r>
      <w:proofErr w:type="spellEnd"/>
      <w:r w:rsidR="00632D63">
        <w:rPr>
          <w:rFonts w:cs="Times New Roman"/>
        </w:rPr>
        <w:t>)</w:t>
      </w:r>
    </w:p>
    <w:p w14:paraId="7C234DF8" w14:textId="77777777" w:rsidR="006722BC" w:rsidRDefault="006722BC" w:rsidP="006722BC">
      <w:pPr>
        <w:rPr>
          <w:rFonts w:cs="Times New Roman"/>
        </w:rPr>
      </w:pPr>
    </w:p>
    <w:p w14:paraId="71732192" w14:textId="77777777" w:rsidR="006722BC" w:rsidRDefault="006722BC" w:rsidP="006722BC">
      <w:pPr>
        <w:rPr>
          <w:rFonts w:cs="Times New Roman"/>
        </w:rPr>
      </w:pPr>
    </w:p>
    <w:p w14:paraId="68DBCF41" w14:textId="77777777" w:rsidR="006722BC" w:rsidRDefault="006722BC" w:rsidP="006722BC">
      <w:pPr>
        <w:rPr>
          <w:rFonts w:cs="Times New Roman"/>
        </w:rPr>
      </w:pPr>
    </w:p>
    <w:p w14:paraId="53AADC22" w14:textId="77777777" w:rsidR="006722BC" w:rsidRDefault="006722BC" w:rsidP="006722BC">
      <w:pPr>
        <w:rPr>
          <w:rFonts w:cs="Times New Roman"/>
        </w:rPr>
      </w:pPr>
    </w:p>
    <w:p w14:paraId="5CCBF74A" w14:textId="77777777" w:rsidR="006722BC" w:rsidRDefault="006722BC" w:rsidP="006722BC">
      <w:pPr>
        <w:rPr>
          <w:rFonts w:cs="Times New Roman"/>
        </w:rPr>
      </w:pPr>
    </w:p>
    <w:p w14:paraId="17DAC427" w14:textId="77777777" w:rsidR="006722BC" w:rsidRDefault="006722BC" w:rsidP="006722BC">
      <w:pPr>
        <w:rPr>
          <w:rFonts w:cs="Times New Roman"/>
        </w:rPr>
      </w:pPr>
    </w:p>
    <w:p w14:paraId="3EA3BFB8" w14:textId="77777777" w:rsidR="006722BC" w:rsidRDefault="006722BC" w:rsidP="006722BC">
      <w:pPr>
        <w:rPr>
          <w:rFonts w:cs="Times New Roman"/>
        </w:rPr>
      </w:pPr>
    </w:p>
    <w:p w14:paraId="2AFECE7C" w14:textId="77777777" w:rsidR="006722BC" w:rsidRDefault="006722BC" w:rsidP="006722BC">
      <w:pPr>
        <w:rPr>
          <w:rFonts w:cs="Times New Roman"/>
        </w:rPr>
      </w:pPr>
    </w:p>
    <w:p w14:paraId="0C444052" w14:textId="77777777" w:rsidR="006722BC" w:rsidRPr="006722BC" w:rsidRDefault="006722BC" w:rsidP="006722BC">
      <w:pPr>
        <w:rPr>
          <w:rFonts w:cs="Times New Roman"/>
        </w:rPr>
      </w:pPr>
    </w:p>
    <w:p w14:paraId="31643207" w14:textId="77777777" w:rsidR="006F6A2C" w:rsidRPr="00121AD4" w:rsidRDefault="00AC1C9A" w:rsidP="00121AD4">
      <w:pPr>
        <w:pStyle w:val="ListParagraph"/>
        <w:numPr>
          <w:ilvl w:val="0"/>
          <w:numId w:val="11"/>
        </w:numPr>
        <w:rPr>
          <w:rFonts w:cs="Times New Roman"/>
        </w:rPr>
      </w:pPr>
      <w:r w:rsidRPr="00121AD4">
        <w:rPr>
          <w:rFonts w:eastAsia="Batang"/>
          <w:bCs/>
          <w:color w:val="000000"/>
          <w:lang w:eastAsia="ko-KR"/>
        </w:rPr>
        <w:t xml:space="preserve">Identify a </w:t>
      </w:r>
      <w:r w:rsidR="00F836E8">
        <w:rPr>
          <w:rFonts w:eastAsia="Batang"/>
          <w:bCs/>
          <w:color w:val="000000"/>
          <w:lang w:eastAsia="ko-KR"/>
        </w:rPr>
        <w:t>weak</w:t>
      </w:r>
      <w:r w:rsidR="000E4798" w:rsidRPr="00121AD4">
        <w:rPr>
          <w:rFonts w:eastAsia="Batang"/>
          <w:bCs/>
          <w:color w:val="000000"/>
          <w:lang w:eastAsia="ko-KR"/>
        </w:rPr>
        <w:t>ness</w:t>
      </w:r>
      <w:r w:rsidRPr="00121AD4">
        <w:rPr>
          <w:rFonts w:eastAsia="Batang"/>
          <w:bCs/>
          <w:color w:val="000000"/>
          <w:lang w:eastAsia="ko-KR"/>
        </w:rPr>
        <w:t xml:space="preserve"> of the </w:t>
      </w:r>
      <w:r w:rsidR="006F6A2C" w:rsidRPr="00121AD4">
        <w:rPr>
          <w:rFonts w:eastAsia="Batang"/>
          <w:bCs/>
          <w:color w:val="000000"/>
          <w:lang w:eastAsia="ko-KR"/>
        </w:rPr>
        <w:t xml:space="preserve">experimental design and </w:t>
      </w:r>
      <w:r w:rsidRPr="00121AD4">
        <w:rPr>
          <w:rFonts w:eastAsia="Batang"/>
          <w:bCs/>
          <w:color w:val="000000"/>
          <w:lang w:eastAsia="ko-KR"/>
        </w:rPr>
        <w:t>recommend a solution</w:t>
      </w:r>
      <w:r w:rsidR="006F6A2C" w:rsidRPr="00121AD4">
        <w:rPr>
          <w:rFonts w:eastAsia="Batang"/>
          <w:bCs/>
          <w:color w:val="000000"/>
          <w:lang w:eastAsia="ko-KR"/>
        </w:rPr>
        <w:t xml:space="preserve">. </w:t>
      </w:r>
      <w:r w:rsidR="00632D63">
        <w:rPr>
          <w:rFonts w:eastAsia="Batang"/>
          <w:bCs/>
          <w:color w:val="000000"/>
          <w:lang w:eastAsia="ko-KR"/>
        </w:rPr>
        <w:t xml:space="preserve">(5 </w:t>
      </w:r>
      <w:proofErr w:type="spellStart"/>
      <w:r w:rsidR="00632D63">
        <w:rPr>
          <w:rFonts w:eastAsia="Batang"/>
          <w:bCs/>
          <w:color w:val="000000"/>
          <w:lang w:eastAsia="ko-KR"/>
        </w:rPr>
        <w:t>pts</w:t>
      </w:r>
      <w:proofErr w:type="spellEnd"/>
      <w:r w:rsidR="00632D63">
        <w:rPr>
          <w:rFonts w:eastAsia="Batang"/>
          <w:bCs/>
          <w:color w:val="000000"/>
          <w:lang w:eastAsia="ko-KR"/>
        </w:rPr>
        <w:t>)</w:t>
      </w:r>
    </w:p>
    <w:p w14:paraId="6BDFFEC6" w14:textId="77777777" w:rsidR="00121AD4" w:rsidRDefault="00121AD4" w:rsidP="004522C5">
      <w:pPr>
        <w:tabs>
          <w:tab w:val="center" w:pos="3571"/>
        </w:tabs>
        <w:autoSpaceDE w:val="0"/>
        <w:autoSpaceDN w:val="0"/>
        <w:adjustRightInd w:val="0"/>
        <w:rPr>
          <w:rFonts w:eastAsia="Batang"/>
          <w:bCs/>
          <w:color w:val="000000"/>
          <w:lang w:eastAsia="ko-KR"/>
        </w:rPr>
      </w:pPr>
    </w:p>
    <w:p w14:paraId="0B3DCFAB" w14:textId="77777777" w:rsidR="00382053" w:rsidRDefault="00382053" w:rsidP="004522C5">
      <w:pPr>
        <w:tabs>
          <w:tab w:val="center" w:pos="3571"/>
        </w:tabs>
        <w:autoSpaceDE w:val="0"/>
        <w:autoSpaceDN w:val="0"/>
        <w:adjustRightInd w:val="0"/>
        <w:rPr>
          <w:rFonts w:eastAsia="Batang"/>
          <w:bCs/>
          <w:color w:val="000000"/>
          <w:lang w:eastAsia="ko-KR"/>
        </w:rPr>
      </w:pPr>
    </w:p>
    <w:p w14:paraId="5D548F96" w14:textId="77777777" w:rsidR="00382053" w:rsidRDefault="00382053" w:rsidP="004522C5">
      <w:pPr>
        <w:tabs>
          <w:tab w:val="center" w:pos="3571"/>
        </w:tabs>
        <w:autoSpaceDE w:val="0"/>
        <w:autoSpaceDN w:val="0"/>
        <w:adjustRightInd w:val="0"/>
        <w:rPr>
          <w:rFonts w:eastAsia="Batang"/>
          <w:bCs/>
          <w:color w:val="000000"/>
          <w:lang w:eastAsia="ko-KR"/>
        </w:rPr>
      </w:pPr>
    </w:p>
    <w:p w14:paraId="10155DBD" w14:textId="77777777" w:rsidR="004522C5" w:rsidRDefault="004522C5" w:rsidP="004522C5">
      <w:pPr>
        <w:tabs>
          <w:tab w:val="center" w:pos="3571"/>
        </w:tabs>
        <w:autoSpaceDE w:val="0"/>
        <w:autoSpaceDN w:val="0"/>
        <w:adjustRightInd w:val="0"/>
        <w:rPr>
          <w:rFonts w:eastAsia="Batang"/>
          <w:bCs/>
          <w:color w:val="000000"/>
          <w:lang w:eastAsia="ko-KR"/>
        </w:rPr>
      </w:pPr>
    </w:p>
    <w:p w14:paraId="1EB9D2E2" w14:textId="77777777" w:rsidR="006722BC" w:rsidRDefault="006722BC">
      <w:pPr>
        <w:rPr>
          <w:rFonts w:eastAsia="Batang"/>
          <w:bCs/>
          <w:color w:val="000000"/>
          <w:lang w:eastAsia="ko-KR"/>
        </w:rPr>
      </w:pPr>
      <w:r>
        <w:rPr>
          <w:rFonts w:eastAsia="Batang"/>
          <w:bCs/>
          <w:color w:val="000000"/>
          <w:lang w:eastAsia="ko-KR"/>
        </w:rPr>
        <w:br w:type="page"/>
      </w:r>
    </w:p>
    <w:p w14:paraId="59DBFCEB" w14:textId="77777777" w:rsidR="006F72E2" w:rsidRDefault="006F72E2" w:rsidP="004522C5">
      <w:pPr>
        <w:tabs>
          <w:tab w:val="center" w:pos="3571"/>
        </w:tabs>
        <w:autoSpaceDE w:val="0"/>
        <w:autoSpaceDN w:val="0"/>
        <w:adjustRightInd w:val="0"/>
        <w:rPr>
          <w:rFonts w:eastAsia="Batang"/>
          <w:bCs/>
          <w:color w:val="000000"/>
          <w:lang w:eastAsia="ko-KR"/>
        </w:rPr>
      </w:pPr>
      <w:r>
        <w:rPr>
          <w:rFonts w:eastAsia="Batang"/>
          <w:bCs/>
          <w:color w:val="000000"/>
          <w:lang w:eastAsia="ko-KR"/>
        </w:rPr>
        <w:lastRenderedPageBreak/>
        <w:t xml:space="preserve"> Here are hypothetical results from the study:</w:t>
      </w:r>
    </w:p>
    <w:p w14:paraId="6782B4E3" w14:textId="77777777" w:rsidR="006722BC" w:rsidRPr="001B15CA" w:rsidRDefault="006722BC" w:rsidP="004522C5">
      <w:pPr>
        <w:tabs>
          <w:tab w:val="center" w:pos="3571"/>
        </w:tabs>
        <w:autoSpaceDE w:val="0"/>
        <w:autoSpaceDN w:val="0"/>
        <w:adjustRightInd w:val="0"/>
        <w:rPr>
          <w:rFonts w:cs="Times New Roman"/>
        </w:rPr>
      </w:pPr>
    </w:p>
    <w:tbl>
      <w:tblPr>
        <w:tblW w:w="7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46"/>
        <w:gridCol w:w="918"/>
        <w:gridCol w:w="1492"/>
        <w:gridCol w:w="1836"/>
        <w:gridCol w:w="1262"/>
      </w:tblGrid>
      <w:tr w:rsidR="00112099" w14:paraId="01A78FBA" w14:textId="77777777" w:rsidTr="00112099">
        <w:trPr>
          <w:cantSplit/>
        </w:trPr>
        <w:tc>
          <w:tcPr>
            <w:tcW w:w="7153" w:type="dxa"/>
            <w:gridSpan w:val="5"/>
            <w:tcBorders>
              <w:top w:val="nil"/>
              <w:left w:val="nil"/>
              <w:bottom w:val="nil"/>
              <w:right w:val="nil"/>
            </w:tcBorders>
            <w:shd w:val="clear" w:color="auto" w:fill="FFFFFF"/>
          </w:tcPr>
          <w:p w14:paraId="1C62496D" w14:textId="77777777" w:rsidR="00112099" w:rsidRDefault="00112099" w:rsidP="00112099">
            <w:pPr>
              <w:spacing w:line="320" w:lineRule="atLeast"/>
              <w:ind w:left="60" w:right="60"/>
              <w:jc w:val="center"/>
              <w:rPr>
                <w:rFonts w:ascii="Arial" w:hAnsi="Arial" w:cs="Arial"/>
              </w:rPr>
            </w:pPr>
            <w:r>
              <w:rPr>
                <w:rFonts w:ascii="Arial" w:hAnsi="Arial" w:cs="Arial"/>
                <w:b/>
                <w:bCs/>
              </w:rPr>
              <w:t>Descriptive Statistics</w:t>
            </w:r>
          </w:p>
        </w:tc>
      </w:tr>
      <w:tr w:rsidR="00112099" w14:paraId="2F813A64" w14:textId="77777777" w:rsidTr="00112099">
        <w:trPr>
          <w:cantSplit/>
        </w:trPr>
        <w:tc>
          <w:tcPr>
            <w:tcW w:w="7153" w:type="dxa"/>
            <w:gridSpan w:val="5"/>
            <w:tcBorders>
              <w:top w:val="nil"/>
              <w:left w:val="nil"/>
              <w:bottom w:val="nil"/>
              <w:right w:val="nil"/>
            </w:tcBorders>
            <w:shd w:val="clear" w:color="auto" w:fill="FFFFFF"/>
            <w:vAlign w:val="bottom"/>
          </w:tcPr>
          <w:p w14:paraId="14417DBB" w14:textId="77777777" w:rsidR="00112099" w:rsidRDefault="00112099" w:rsidP="00112099">
            <w:pPr>
              <w:spacing w:line="320" w:lineRule="atLeast"/>
              <w:ind w:left="60" w:right="60"/>
              <w:rPr>
                <w:rFonts w:ascii="Arial" w:hAnsi="Arial" w:cs="Arial"/>
              </w:rPr>
            </w:pPr>
            <w:r>
              <w:rPr>
                <w:rFonts w:ascii="Arial" w:hAnsi="Arial" w:cs="Arial"/>
              </w:rPr>
              <w:t>Dependent Variable: score</w:t>
            </w:r>
          </w:p>
        </w:tc>
      </w:tr>
      <w:tr w:rsidR="00112099" w14:paraId="0B330408" w14:textId="77777777" w:rsidTr="00112099">
        <w:trPr>
          <w:cantSplit/>
        </w:trPr>
        <w:tc>
          <w:tcPr>
            <w:tcW w:w="1645" w:type="dxa"/>
            <w:tcBorders>
              <w:top w:val="single" w:sz="16" w:space="0" w:color="000000"/>
              <w:left w:val="single" w:sz="16" w:space="0" w:color="000000"/>
              <w:bottom w:val="single" w:sz="16" w:space="0" w:color="000000"/>
              <w:right w:val="nil"/>
            </w:tcBorders>
            <w:shd w:val="clear" w:color="auto" w:fill="FFFFFF"/>
          </w:tcPr>
          <w:p w14:paraId="0BA9C9F0" w14:textId="77777777" w:rsidR="00112099" w:rsidRDefault="00112099" w:rsidP="00112099">
            <w:pPr>
              <w:spacing w:line="320" w:lineRule="atLeast"/>
              <w:ind w:left="60" w:right="60"/>
              <w:rPr>
                <w:rFonts w:ascii="Arial" w:hAnsi="Arial" w:cs="Arial"/>
              </w:rPr>
            </w:pPr>
            <w:r>
              <w:rPr>
                <w:rFonts w:ascii="Arial" w:hAnsi="Arial" w:cs="Arial"/>
              </w:rPr>
              <w:t>group</w:t>
            </w:r>
          </w:p>
        </w:tc>
        <w:tc>
          <w:tcPr>
            <w:tcW w:w="918" w:type="dxa"/>
            <w:tcBorders>
              <w:top w:val="single" w:sz="16" w:space="0" w:color="000000"/>
              <w:left w:val="nil"/>
              <w:bottom w:val="single" w:sz="16" w:space="0" w:color="000000"/>
              <w:right w:val="single" w:sz="16" w:space="0" w:color="000000"/>
            </w:tcBorders>
            <w:shd w:val="clear" w:color="auto" w:fill="FFFFFF"/>
          </w:tcPr>
          <w:p w14:paraId="0BB4AF7B" w14:textId="77777777" w:rsidR="00112099" w:rsidRDefault="00112099" w:rsidP="00112099">
            <w:pPr>
              <w:spacing w:line="320" w:lineRule="atLeast"/>
              <w:ind w:left="60" w:right="60"/>
              <w:rPr>
                <w:rFonts w:ascii="Arial" w:hAnsi="Arial" w:cs="Arial"/>
              </w:rPr>
            </w:pPr>
            <w:r>
              <w:rPr>
                <w:rFonts w:ascii="Arial" w:hAnsi="Arial" w:cs="Arial"/>
              </w:rPr>
              <w:t xml:space="preserve">GRE </w:t>
            </w:r>
          </w:p>
        </w:tc>
        <w:tc>
          <w:tcPr>
            <w:tcW w:w="1492" w:type="dxa"/>
            <w:tcBorders>
              <w:top w:val="single" w:sz="16" w:space="0" w:color="000000"/>
              <w:left w:val="single" w:sz="16" w:space="0" w:color="000000"/>
              <w:bottom w:val="single" w:sz="16" w:space="0" w:color="000000"/>
            </w:tcBorders>
            <w:shd w:val="clear" w:color="auto" w:fill="FFFFFF"/>
          </w:tcPr>
          <w:p w14:paraId="2DBCAEC1" w14:textId="77777777" w:rsidR="00112099" w:rsidRDefault="00112099" w:rsidP="00112099">
            <w:pPr>
              <w:spacing w:line="320" w:lineRule="atLeast"/>
              <w:ind w:left="60" w:right="60"/>
              <w:jc w:val="center"/>
              <w:rPr>
                <w:rFonts w:ascii="Arial" w:hAnsi="Arial" w:cs="Arial"/>
              </w:rPr>
            </w:pPr>
            <w:r>
              <w:rPr>
                <w:rFonts w:ascii="Arial" w:hAnsi="Arial" w:cs="Arial"/>
              </w:rPr>
              <w:t>Mean</w:t>
            </w:r>
          </w:p>
        </w:tc>
        <w:tc>
          <w:tcPr>
            <w:tcW w:w="1836" w:type="dxa"/>
            <w:tcBorders>
              <w:top w:val="single" w:sz="16" w:space="0" w:color="000000"/>
              <w:bottom w:val="single" w:sz="16" w:space="0" w:color="000000"/>
            </w:tcBorders>
            <w:shd w:val="clear" w:color="auto" w:fill="FFFFFF"/>
          </w:tcPr>
          <w:p w14:paraId="3A88F2A0" w14:textId="77777777" w:rsidR="00112099" w:rsidRDefault="00112099" w:rsidP="00112099">
            <w:pPr>
              <w:spacing w:line="320" w:lineRule="atLeast"/>
              <w:ind w:left="60" w:right="60"/>
              <w:jc w:val="center"/>
              <w:rPr>
                <w:rFonts w:ascii="Arial" w:hAnsi="Arial" w:cs="Arial"/>
              </w:rPr>
            </w:pPr>
            <w:r>
              <w:rPr>
                <w:rFonts w:ascii="Arial" w:hAnsi="Arial" w:cs="Arial"/>
              </w:rPr>
              <w:t>Std. Deviation</w:t>
            </w:r>
          </w:p>
        </w:tc>
        <w:tc>
          <w:tcPr>
            <w:tcW w:w="1262" w:type="dxa"/>
            <w:tcBorders>
              <w:top w:val="single" w:sz="16" w:space="0" w:color="000000"/>
              <w:bottom w:val="single" w:sz="16" w:space="0" w:color="000000"/>
              <w:right w:val="single" w:sz="16" w:space="0" w:color="000000"/>
            </w:tcBorders>
            <w:shd w:val="clear" w:color="auto" w:fill="FFFFFF"/>
          </w:tcPr>
          <w:p w14:paraId="32D0B16A" w14:textId="77777777" w:rsidR="00112099" w:rsidRDefault="00112099" w:rsidP="00112099">
            <w:pPr>
              <w:spacing w:line="320" w:lineRule="atLeast"/>
              <w:ind w:left="60" w:right="60"/>
              <w:jc w:val="center"/>
              <w:rPr>
                <w:rFonts w:ascii="Arial" w:hAnsi="Arial" w:cs="Arial"/>
              </w:rPr>
            </w:pPr>
            <w:r>
              <w:rPr>
                <w:rFonts w:ascii="Arial" w:hAnsi="Arial" w:cs="Arial"/>
              </w:rPr>
              <w:t>N</w:t>
            </w:r>
          </w:p>
        </w:tc>
      </w:tr>
      <w:tr w:rsidR="00112099" w14:paraId="4E2960DC" w14:textId="77777777" w:rsidTr="00112099">
        <w:trPr>
          <w:cantSplit/>
        </w:trPr>
        <w:tc>
          <w:tcPr>
            <w:tcW w:w="1645" w:type="dxa"/>
            <w:vMerge w:val="restart"/>
            <w:tcBorders>
              <w:top w:val="single" w:sz="16" w:space="0" w:color="000000"/>
              <w:left w:val="single" w:sz="16" w:space="0" w:color="000000"/>
              <w:bottom w:val="nil"/>
              <w:right w:val="nil"/>
            </w:tcBorders>
            <w:shd w:val="clear" w:color="auto" w:fill="FFFFFF"/>
            <w:vAlign w:val="center"/>
          </w:tcPr>
          <w:p w14:paraId="3F2E5630" w14:textId="77777777" w:rsidR="00112099" w:rsidRDefault="00112099" w:rsidP="00112099">
            <w:pPr>
              <w:spacing w:line="320" w:lineRule="atLeast"/>
              <w:ind w:left="60" w:right="60"/>
              <w:rPr>
                <w:rFonts w:ascii="Arial" w:hAnsi="Arial" w:cs="Arial"/>
              </w:rPr>
            </w:pPr>
            <w:r>
              <w:rPr>
                <w:rFonts w:ascii="Arial" w:hAnsi="Arial" w:cs="Arial"/>
              </w:rPr>
              <w:t>Mindfulness</w:t>
            </w:r>
          </w:p>
        </w:tc>
        <w:tc>
          <w:tcPr>
            <w:tcW w:w="918" w:type="dxa"/>
            <w:tcBorders>
              <w:top w:val="single" w:sz="16" w:space="0" w:color="000000"/>
              <w:left w:val="nil"/>
              <w:bottom w:val="nil"/>
              <w:right w:val="single" w:sz="16" w:space="0" w:color="000000"/>
            </w:tcBorders>
            <w:shd w:val="clear" w:color="auto" w:fill="FFFFFF"/>
            <w:vAlign w:val="center"/>
          </w:tcPr>
          <w:p w14:paraId="6FAD3A83" w14:textId="77777777" w:rsidR="00112099" w:rsidRDefault="00112099" w:rsidP="00112099">
            <w:pPr>
              <w:spacing w:line="320" w:lineRule="atLeast"/>
              <w:ind w:left="60" w:right="60"/>
              <w:rPr>
                <w:rFonts w:ascii="Arial" w:hAnsi="Arial" w:cs="Arial"/>
              </w:rPr>
            </w:pPr>
            <w:r>
              <w:rPr>
                <w:rFonts w:ascii="Arial" w:hAnsi="Arial" w:cs="Arial"/>
              </w:rPr>
              <w:t>Math</w:t>
            </w:r>
          </w:p>
        </w:tc>
        <w:tc>
          <w:tcPr>
            <w:tcW w:w="1492" w:type="dxa"/>
            <w:tcBorders>
              <w:top w:val="single" w:sz="16" w:space="0" w:color="000000"/>
              <w:left w:val="single" w:sz="16" w:space="0" w:color="000000"/>
              <w:bottom w:val="nil"/>
            </w:tcBorders>
            <w:shd w:val="clear" w:color="auto" w:fill="FFFFFF"/>
            <w:vAlign w:val="center"/>
          </w:tcPr>
          <w:p w14:paraId="63AAB3F1" w14:textId="77777777" w:rsidR="00112099" w:rsidRDefault="00112099" w:rsidP="00112099">
            <w:pPr>
              <w:spacing w:line="320" w:lineRule="atLeast"/>
              <w:ind w:left="60" w:right="60"/>
              <w:jc w:val="right"/>
              <w:rPr>
                <w:rFonts w:ascii="Arial" w:hAnsi="Arial" w:cs="Arial"/>
              </w:rPr>
            </w:pPr>
            <w:r>
              <w:rPr>
                <w:rFonts w:ascii="Arial" w:hAnsi="Arial" w:cs="Arial"/>
              </w:rPr>
              <w:t>462.5000</w:t>
            </w:r>
          </w:p>
        </w:tc>
        <w:tc>
          <w:tcPr>
            <w:tcW w:w="1836" w:type="dxa"/>
            <w:tcBorders>
              <w:top w:val="single" w:sz="16" w:space="0" w:color="000000"/>
              <w:bottom w:val="nil"/>
            </w:tcBorders>
            <w:shd w:val="clear" w:color="auto" w:fill="FFFFFF"/>
            <w:vAlign w:val="center"/>
          </w:tcPr>
          <w:p w14:paraId="26C6043C" w14:textId="77777777" w:rsidR="00112099" w:rsidRDefault="00112099" w:rsidP="00112099">
            <w:pPr>
              <w:spacing w:line="320" w:lineRule="atLeast"/>
              <w:ind w:left="60" w:right="60"/>
              <w:jc w:val="right"/>
              <w:rPr>
                <w:rFonts w:ascii="Arial" w:hAnsi="Arial" w:cs="Arial"/>
              </w:rPr>
            </w:pPr>
            <w:r>
              <w:rPr>
                <w:rFonts w:ascii="Arial" w:hAnsi="Arial" w:cs="Arial"/>
              </w:rPr>
              <w:t>29.22923</w:t>
            </w:r>
          </w:p>
        </w:tc>
        <w:tc>
          <w:tcPr>
            <w:tcW w:w="1262" w:type="dxa"/>
            <w:tcBorders>
              <w:top w:val="single" w:sz="16" w:space="0" w:color="000000"/>
              <w:bottom w:val="nil"/>
              <w:right w:val="single" w:sz="16" w:space="0" w:color="000000"/>
            </w:tcBorders>
            <w:shd w:val="clear" w:color="auto" w:fill="FFFFFF"/>
            <w:vAlign w:val="center"/>
          </w:tcPr>
          <w:p w14:paraId="159D49EA" w14:textId="77777777" w:rsidR="00112099" w:rsidRDefault="00112099" w:rsidP="00112099">
            <w:pPr>
              <w:spacing w:line="320" w:lineRule="atLeast"/>
              <w:ind w:left="60" w:right="60"/>
              <w:jc w:val="right"/>
              <w:rPr>
                <w:rFonts w:ascii="Arial" w:hAnsi="Arial" w:cs="Arial"/>
              </w:rPr>
            </w:pPr>
            <w:r>
              <w:rPr>
                <w:rFonts w:ascii="Arial" w:hAnsi="Arial" w:cs="Arial"/>
              </w:rPr>
              <w:t>24</w:t>
            </w:r>
          </w:p>
        </w:tc>
      </w:tr>
      <w:tr w:rsidR="00112099" w14:paraId="5846258B" w14:textId="77777777" w:rsidTr="00112099">
        <w:trPr>
          <w:cantSplit/>
        </w:trPr>
        <w:tc>
          <w:tcPr>
            <w:tcW w:w="1645" w:type="dxa"/>
            <w:vMerge/>
            <w:tcBorders>
              <w:top w:val="single" w:sz="16" w:space="0" w:color="000000"/>
              <w:left w:val="single" w:sz="16" w:space="0" w:color="000000"/>
              <w:bottom w:val="nil"/>
              <w:right w:val="nil"/>
            </w:tcBorders>
            <w:shd w:val="clear" w:color="auto" w:fill="FFFFFF"/>
            <w:vAlign w:val="center"/>
          </w:tcPr>
          <w:p w14:paraId="2475C35F" w14:textId="77777777" w:rsidR="00112099" w:rsidRDefault="00112099" w:rsidP="00112099">
            <w:pPr>
              <w:rPr>
                <w:rFonts w:ascii="Arial" w:hAnsi="Arial" w:cs="Arial"/>
              </w:rPr>
            </w:pPr>
          </w:p>
        </w:tc>
        <w:tc>
          <w:tcPr>
            <w:tcW w:w="918" w:type="dxa"/>
            <w:tcBorders>
              <w:top w:val="nil"/>
              <w:left w:val="nil"/>
              <w:bottom w:val="nil"/>
              <w:right w:val="single" w:sz="16" w:space="0" w:color="000000"/>
            </w:tcBorders>
            <w:shd w:val="clear" w:color="auto" w:fill="FFFFFF"/>
            <w:vAlign w:val="center"/>
          </w:tcPr>
          <w:p w14:paraId="54D4D91F" w14:textId="77777777" w:rsidR="00112099" w:rsidRDefault="00112099" w:rsidP="00112099">
            <w:pPr>
              <w:spacing w:line="320" w:lineRule="atLeast"/>
              <w:ind w:left="60" w:right="60"/>
              <w:rPr>
                <w:rFonts w:ascii="Arial" w:hAnsi="Arial" w:cs="Arial"/>
              </w:rPr>
            </w:pPr>
            <w:r>
              <w:rPr>
                <w:rFonts w:ascii="Arial" w:hAnsi="Arial" w:cs="Arial"/>
              </w:rPr>
              <w:t>Verbal</w:t>
            </w:r>
          </w:p>
        </w:tc>
        <w:tc>
          <w:tcPr>
            <w:tcW w:w="1492" w:type="dxa"/>
            <w:tcBorders>
              <w:top w:val="nil"/>
              <w:left w:val="single" w:sz="16" w:space="0" w:color="000000"/>
              <w:bottom w:val="nil"/>
            </w:tcBorders>
            <w:shd w:val="clear" w:color="auto" w:fill="FFFFFF"/>
            <w:vAlign w:val="center"/>
          </w:tcPr>
          <w:p w14:paraId="049A4A4A" w14:textId="77777777" w:rsidR="00112099" w:rsidRDefault="00112099" w:rsidP="00112099">
            <w:pPr>
              <w:spacing w:line="320" w:lineRule="atLeast"/>
              <w:ind w:left="60" w:right="60"/>
              <w:jc w:val="right"/>
              <w:rPr>
                <w:rFonts w:ascii="Arial" w:hAnsi="Arial" w:cs="Arial"/>
              </w:rPr>
            </w:pPr>
            <w:r>
              <w:rPr>
                <w:rFonts w:ascii="Arial" w:hAnsi="Arial" w:cs="Arial"/>
              </w:rPr>
              <w:t>515.4167</w:t>
            </w:r>
          </w:p>
        </w:tc>
        <w:tc>
          <w:tcPr>
            <w:tcW w:w="1836" w:type="dxa"/>
            <w:tcBorders>
              <w:top w:val="nil"/>
              <w:bottom w:val="nil"/>
            </w:tcBorders>
            <w:shd w:val="clear" w:color="auto" w:fill="FFFFFF"/>
            <w:vAlign w:val="center"/>
          </w:tcPr>
          <w:p w14:paraId="2E20AC0F" w14:textId="77777777" w:rsidR="00112099" w:rsidRDefault="00112099" w:rsidP="00112099">
            <w:pPr>
              <w:spacing w:line="320" w:lineRule="atLeast"/>
              <w:ind w:left="60" w:right="60"/>
              <w:jc w:val="right"/>
              <w:rPr>
                <w:rFonts w:ascii="Arial" w:hAnsi="Arial" w:cs="Arial"/>
              </w:rPr>
            </w:pPr>
            <w:r>
              <w:rPr>
                <w:rFonts w:ascii="Arial" w:hAnsi="Arial" w:cs="Arial"/>
              </w:rPr>
              <w:t>43.61184</w:t>
            </w:r>
          </w:p>
        </w:tc>
        <w:tc>
          <w:tcPr>
            <w:tcW w:w="1262" w:type="dxa"/>
            <w:tcBorders>
              <w:top w:val="nil"/>
              <w:bottom w:val="nil"/>
              <w:right w:val="single" w:sz="16" w:space="0" w:color="000000"/>
            </w:tcBorders>
            <w:shd w:val="clear" w:color="auto" w:fill="FFFFFF"/>
            <w:vAlign w:val="center"/>
          </w:tcPr>
          <w:p w14:paraId="3675979D" w14:textId="77777777" w:rsidR="00112099" w:rsidRDefault="00112099" w:rsidP="00112099">
            <w:pPr>
              <w:spacing w:line="320" w:lineRule="atLeast"/>
              <w:ind w:left="60" w:right="60"/>
              <w:jc w:val="right"/>
              <w:rPr>
                <w:rFonts w:ascii="Arial" w:hAnsi="Arial" w:cs="Arial"/>
              </w:rPr>
            </w:pPr>
            <w:r>
              <w:rPr>
                <w:rFonts w:ascii="Arial" w:hAnsi="Arial" w:cs="Arial"/>
              </w:rPr>
              <w:t>24</w:t>
            </w:r>
          </w:p>
        </w:tc>
      </w:tr>
      <w:tr w:rsidR="00112099" w14:paraId="309012F7" w14:textId="77777777" w:rsidTr="00112099">
        <w:trPr>
          <w:cantSplit/>
        </w:trPr>
        <w:tc>
          <w:tcPr>
            <w:tcW w:w="1645" w:type="dxa"/>
            <w:vMerge/>
            <w:tcBorders>
              <w:top w:val="single" w:sz="16" w:space="0" w:color="000000"/>
              <w:left w:val="single" w:sz="16" w:space="0" w:color="000000"/>
              <w:bottom w:val="single" w:sz="4" w:space="0" w:color="000000" w:themeColor="text1"/>
              <w:right w:val="nil"/>
            </w:tcBorders>
            <w:shd w:val="clear" w:color="auto" w:fill="FFFFFF"/>
            <w:vAlign w:val="center"/>
          </w:tcPr>
          <w:p w14:paraId="161B3897" w14:textId="77777777" w:rsidR="00112099" w:rsidRDefault="00112099" w:rsidP="00112099">
            <w:pPr>
              <w:rPr>
                <w:rFonts w:ascii="Arial" w:hAnsi="Arial" w:cs="Arial"/>
              </w:rPr>
            </w:pPr>
          </w:p>
        </w:tc>
        <w:tc>
          <w:tcPr>
            <w:tcW w:w="918" w:type="dxa"/>
            <w:tcBorders>
              <w:top w:val="nil"/>
              <w:left w:val="nil"/>
              <w:bottom w:val="single" w:sz="4" w:space="0" w:color="000000" w:themeColor="text1"/>
              <w:right w:val="single" w:sz="16" w:space="0" w:color="000000"/>
            </w:tcBorders>
            <w:shd w:val="clear" w:color="auto" w:fill="FFFFFF"/>
            <w:vAlign w:val="center"/>
          </w:tcPr>
          <w:p w14:paraId="2D56AC55" w14:textId="77777777" w:rsidR="00112099" w:rsidRDefault="00112099" w:rsidP="00112099">
            <w:pPr>
              <w:spacing w:line="320" w:lineRule="atLeast"/>
              <w:ind w:left="60" w:right="60"/>
              <w:rPr>
                <w:rFonts w:ascii="Arial" w:hAnsi="Arial" w:cs="Arial"/>
              </w:rPr>
            </w:pPr>
            <w:r>
              <w:rPr>
                <w:rFonts w:ascii="Arial" w:hAnsi="Arial" w:cs="Arial"/>
              </w:rPr>
              <w:t>Total</w:t>
            </w:r>
          </w:p>
        </w:tc>
        <w:tc>
          <w:tcPr>
            <w:tcW w:w="1492" w:type="dxa"/>
            <w:tcBorders>
              <w:top w:val="nil"/>
              <w:left w:val="single" w:sz="16" w:space="0" w:color="000000"/>
              <w:bottom w:val="single" w:sz="4" w:space="0" w:color="000000" w:themeColor="text1"/>
            </w:tcBorders>
            <w:shd w:val="clear" w:color="auto" w:fill="FFFFFF"/>
            <w:vAlign w:val="center"/>
          </w:tcPr>
          <w:p w14:paraId="711E0A8C" w14:textId="77777777" w:rsidR="00112099" w:rsidRDefault="00112099" w:rsidP="00112099">
            <w:pPr>
              <w:spacing w:line="320" w:lineRule="atLeast"/>
              <w:ind w:left="60" w:right="60"/>
              <w:jc w:val="right"/>
              <w:rPr>
                <w:rFonts w:ascii="Arial" w:hAnsi="Arial" w:cs="Arial"/>
              </w:rPr>
            </w:pPr>
            <w:r>
              <w:rPr>
                <w:rFonts w:ascii="Arial" w:hAnsi="Arial" w:cs="Arial"/>
              </w:rPr>
              <w:t>488.9583</w:t>
            </w:r>
          </w:p>
        </w:tc>
        <w:tc>
          <w:tcPr>
            <w:tcW w:w="1836" w:type="dxa"/>
            <w:tcBorders>
              <w:top w:val="nil"/>
              <w:bottom w:val="single" w:sz="4" w:space="0" w:color="000000" w:themeColor="text1"/>
            </w:tcBorders>
            <w:shd w:val="clear" w:color="auto" w:fill="FFFFFF"/>
            <w:vAlign w:val="center"/>
          </w:tcPr>
          <w:p w14:paraId="28879C9D" w14:textId="77777777" w:rsidR="00112099" w:rsidRDefault="00112099" w:rsidP="00112099">
            <w:pPr>
              <w:spacing w:line="320" w:lineRule="atLeast"/>
              <w:ind w:left="60" w:right="60"/>
              <w:jc w:val="right"/>
              <w:rPr>
                <w:rFonts w:ascii="Arial" w:hAnsi="Arial" w:cs="Arial"/>
              </w:rPr>
            </w:pPr>
            <w:r>
              <w:rPr>
                <w:rFonts w:ascii="Arial" w:hAnsi="Arial" w:cs="Arial"/>
              </w:rPr>
              <w:t>45.42891</w:t>
            </w:r>
          </w:p>
        </w:tc>
        <w:tc>
          <w:tcPr>
            <w:tcW w:w="1262" w:type="dxa"/>
            <w:tcBorders>
              <w:top w:val="nil"/>
              <w:bottom w:val="single" w:sz="4" w:space="0" w:color="000000" w:themeColor="text1"/>
              <w:right w:val="single" w:sz="16" w:space="0" w:color="000000"/>
            </w:tcBorders>
            <w:shd w:val="clear" w:color="auto" w:fill="FFFFFF"/>
            <w:vAlign w:val="center"/>
          </w:tcPr>
          <w:p w14:paraId="75900155" w14:textId="77777777" w:rsidR="00112099" w:rsidRDefault="00112099" w:rsidP="00112099">
            <w:pPr>
              <w:spacing w:line="320" w:lineRule="atLeast"/>
              <w:ind w:left="60" w:right="60"/>
              <w:jc w:val="right"/>
              <w:rPr>
                <w:rFonts w:ascii="Arial" w:hAnsi="Arial" w:cs="Arial"/>
              </w:rPr>
            </w:pPr>
            <w:r>
              <w:rPr>
                <w:rFonts w:ascii="Arial" w:hAnsi="Arial" w:cs="Arial"/>
              </w:rPr>
              <w:t>48</w:t>
            </w:r>
          </w:p>
        </w:tc>
      </w:tr>
      <w:tr w:rsidR="00112099" w14:paraId="1B4C55A0" w14:textId="77777777" w:rsidTr="00112099">
        <w:trPr>
          <w:cantSplit/>
        </w:trPr>
        <w:tc>
          <w:tcPr>
            <w:tcW w:w="1645" w:type="dxa"/>
            <w:vMerge w:val="restart"/>
            <w:tcBorders>
              <w:top w:val="single" w:sz="4" w:space="0" w:color="000000" w:themeColor="text1"/>
              <w:left w:val="single" w:sz="16" w:space="0" w:color="000000"/>
              <w:bottom w:val="nil"/>
              <w:right w:val="nil"/>
            </w:tcBorders>
            <w:shd w:val="clear" w:color="auto" w:fill="FFFFFF"/>
            <w:vAlign w:val="center"/>
          </w:tcPr>
          <w:p w14:paraId="22345597" w14:textId="77777777" w:rsidR="00112099" w:rsidRDefault="00112099" w:rsidP="00112099">
            <w:pPr>
              <w:spacing w:line="320" w:lineRule="atLeast"/>
              <w:ind w:left="60" w:right="60"/>
              <w:rPr>
                <w:rFonts w:ascii="Arial" w:hAnsi="Arial" w:cs="Arial"/>
              </w:rPr>
            </w:pPr>
            <w:r>
              <w:rPr>
                <w:rFonts w:ascii="Arial" w:hAnsi="Arial" w:cs="Arial"/>
              </w:rPr>
              <w:t>Control</w:t>
            </w:r>
          </w:p>
        </w:tc>
        <w:tc>
          <w:tcPr>
            <w:tcW w:w="918" w:type="dxa"/>
            <w:tcBorders>
              <w:top w:val="single" w:sz="4" w:space="0" w:color="000000" w:themeColor="text1"/>
              <w:left w:val="nil"/>
              <w:bottom w:val="nil"/>
              <w:right w:val="single" w:sz="16" w:space="0" w:color="000000"/>
            </w:tcBorders>
            <w:shd w:val="clear" w:color="auto" w:fill="FFFFFF"/>
            <w:vAlign w:val="center"/>
          </w:tcPr>
          <w:p w14:paraId="4CC43CC0" w14:textId="77777777" w:rsidR="00112099" w:rsidRDefault="00112099" w:rsidP="00112099">
            <w:pPr>
              <w:spacing w:line="320" w:lineRule="atLeast"/>
              <w:ind w:left="60" w:right="60"/>
              <w:rPr>
                <w:rFonts w:ascii="Arial" w:hAnsi="Arial" w:cs="Arial"/>
              </w:rPr>
            </w:pPr>
            <w:r>
              <w:rPr>
                <w:rFonts w:ascii="Arial" w:hAnsi="Arial" w:cs="Arial"/>
              </w:rPr>
              <w:t>Math</w:t>
            </w:r>
          </w:p>
        </w:tc>
        <w:tc>
          <w:tcPr>
            <w:tcW w:w="1492" w:type="dxa"/>
            <w:tcBorders>
              <w:top w:val="single" w:sz="4" w:space="0" w:color="000000" w:themeColor="text1"/>
              <w:left w:val="single" w:sz="16" w:space="0" w:color="000000"/>
              <w:bottom w:val="nil"/>
            </w:tcBorders>
            <w:shd w:val="clear" w:color="auto" w:fill="FFFFFF"/>
            <w:vAlign w:val="center"/>
          </w:tcPr>
          <w:p w14:paraId="1F5B62C0" w14:textId="77777777" w:rsidR="00112099" w:rsidRDefault="00112099" w:rsidP="00112099">
            <w:pPr>
              <w:spacing w:line="320" w:lineRule="atLeast"/>
              <w:ind w:left="60" w:right="60"/>
              <w:jc w:val="right"/>
              <w:rPr>
                <w:rFonts w:ascii="Arial" w:hAnsi="Arial" w:cs="Arial"/>
              </w:rPr>
            </w:pPr>
            <w:r>
              <w:rPr>
                <w:rFonts w:ascii="Arial" w:hAnsi="Arial" w:cs="Arial"/>
              </w:rPr>
              <w:t>460.0000</w:t>
            </w:r>
          </w:p>
        </w:tc>
        <w:tc>
          <w:tcPr>
            <w:tcW w:w="1836" w:type="dxa"/>
            <w:tcBorders>
              <w:top w:val="single" w:sz="4" w:space="0" w:color="000000" w:themeColor="text1"/>
              <w:bottom w:val="nil"/>
            </w:tcBorders>
            <w:shd w:val="clear" w:color="auto" w:fill="FFFFFF"/>
            <w:vAlign w:val="center"/>
          </w:tcPr>
          <w:p w14:paraId="0FE820CB" w14:textId="77777777" w:rsidR="00112099" w:rsidRDefault="00112099" w:rsidP="00112099">
            <w:pPr>
              <w:spacing w:line="320" w:lineRule="atLeast"/>
              <w:ind w:left="60" w:right="60"/>
              <w:jc w:val="right"/>
              <w:rPr>
                <w:rFonts w:ascii="Arial" w:hAnsi="Arial" w:cs="Arial"/>
              </w:rPr>
            </w:pPr>
            <w:r>
              <w:rPr>
                <w:rFonts w:ascii="Arial" w:hAnsi="Arial" w:cs="Arial"/>
              </w:rPr>
              <w:t>33.10064</w:t>
            </w:r>
          </w:p>
        </w:tc>
        <w:tc>
          <w:tcPr>
            <w:tcW w:w="1262" w:type="dxa"/>
            <w:tcBorders>
              <w:top w:val="single" w:sz="4" w:space="0" w:color="000000" w:themeColor="text1"/>
              <w:bottom w:val="nil"/>
              <w:right w:val="single" w:sz="16" w:space="0" w:color="000000"/>
            </w:tcBorders>
            <w:shd w:val="clear" w:color="auto" w:fill="FFFFFF"/>
            <w:vAlign w:val="center"/>
          </w:tcPr>
          <w:p w14:paraId="573EB255" w14:textId="77777777" w:rsidR="00112099" w:rsidRDefault="00112099" w:rsidP="00112099">
            <w:pPr>
              <w:spacing w:line="320" w:lineRule="atLeast"/>
              <w:ind w:left="60" w:right="60"/>
              <w:jc w:val="right"/>
              <w:rPr>
                <w:rFonts w:ascii="Arial" w:hAnsi="Arial" w:cs="Arial"/>
              </w:rPr>
            </w:pPr>
            <w:r>
              <w:rPr>
                <w:rFonts w:ascii="Arial" w:hAnsi="Arial" w:cs="Arial"/>
              </w:rPr>
              <w:t>24</w:t>
            </w:r>
          </w:p>
        </w:tc>
      </w:tr>
      <w:tr w:rsidR="00112099" w14:paraId="2E1050CE" w14:textId="77777777" w:rsidTr="00112099">
        <w:trPr>
          <w:cantSplit/>
        </w:trPr>
        <w:tc>
          <w:tcPr>
            <w:tcW w:w="1645" w:type="dxa"/>
            <w:vMerge/>
            <w:tcBorders>
              <w:top w:val="nil"/>
              <w:left w:val="single" w:sz="16" w:space="0" w:color="000000"/>
              <w:bottom w:val="nil"/>
              <w:right w:val="nil"/>
            </w:tcBorders>
            <w:shd w:val="clear" w:color="auto" w:fill="FFFFFF"/>
            <w:vAlign w:val="center"/>
          </w:tcPr>
          <w:p w14:paraId="5A7DA06F" w14:textId="77777777" w:rsidR="00112099" w:rsidRDefault="00112099" w:rsidP="00112099">
            <w:pPr>
              <w:rPr>
                <w:rFonts w:ascii="Arial" w:hAnsi="Arial" w:cs="Arial"/>
              </w:rPr>
            </w:pPr>
          </w:p>
        </w:tc>
        <w:tc>
          <w:tcPr>
            <w:tcW w:w="918" w:type="dxa"/>
            <w:tcBorders>
              <w:top w:val="nil"/>
              <w:left w:val="nil"/>
              <w:bottom w:val="nil"/>
              <w:right w:val="single" w:sz="16" w:space="0" w:color="000000"/>
            </w:tcBorders>
            <w:shd w:val="clear" w:color="auto" w:fill="FFFFFF"/>
            <w:vAlign w:val="center"/>
          </w:tcPr>
          <w:p w14:paraId="20809CD7" w14:textId="77777777" w:rsidR="00112099" w:rsidRDefault="00112099" w:rsidP="00112099">
            <w:pPr>
              <w:spacing w:line="320" w:lineRule="atLeast"/>
              <w:ind w:left="60" w:right="60"/>
              <w:rPr>
                <w:rFonts w:ascii="Arial" w:hAnsi="Arial" w:cs="Arial"/>
              </w:rPr>
            </w:pPr>
            <w:r>
              <w:rPr>
                <w:rFonts w:ascii="Arial" w:hAnsi="Arial" w:cs="Arial"/>
              </w:rPr>
              <w:t>Verbal</w:t>
            </w:r>
          </w:p>
        </w:tc>
        <w:tc>
          <w:tcPr>
            <w:tcW w:w="1492" w:type="dxa"/>
            <w:tcBorders>
              <w:top w:val="nil"/>
              <w:left w:val="single" w:sz="16" w:space="0" w:color="000000"/>
              <w:bottom w:val="nil"/>
            </w:tcBorders>
            <w:shd w:val="clear" w:color="auto" w:fill="FFFFFF"/>
            <w:vAlign w:val="center"/>
          </w:tcPr>
          <w:p w14:paraId="010DA7C5" w14:textId="77777777" w:rsidR="00112099" w:rsidRDefault="00112099" w:rsidP="00112099">
            <w:pPr>
              <w:spacing w:line="320" w:lineRule="atLeast"/>
              <w:ind w:left="60" w:right="60"/>
              <w:jc w:val="right"/>
              <w:rPr>
                <w:rFonts w:ascii="Arial" w:hAnsi="Arial" w:cs="Arial"/>
              </w:rPr>
            </w:pPr>
            <w:r>
              <w:rPr>
                <w:rFonts w:ascii="Arial" w:hAnsi="Arial" w:cs="Arial"/>
              </w:rPr>
              <w:t>471.2500</w:t>
            </w:r>
          </w:p>
        </w:tc>
        <w:tc>
          <w:tcPr>
            <w:tcW w:w="1836" w:type="dxa"/>
            <w:tcBorders>
              <w:top w:val="nil"/>
              <w:bottom w:val="nil"/>
            </w:tcBorders>
            <w:shd w:val="clear" w:color="auto" w:fill="FFFFFF"/>
            <w:vAlign w:val="center"/>
          </w:tcPr>
          <w:p w14:paraId="03E9E4DF" w14:textId="77777777" w:rsidR="00112099" w:rsidRDefault="00112099" w:rsidP="00112099">
            <w:pPr>
              <w:spacing w:line="320" w:lineRule="atLeast"/>
              <w:ind w:left="60" w:right="60"/>
              <w:jc w:val="right"/>
              <w:rPr>
                <w:rFonts w:ascii="Arial" w:hAnsi="Arial" w:cs="Arial"/>
              </w:rPr>
            </w:pPr>
            <w:r>
              <w:rPr>
                <w:rFonts w:ascii="Arial" w:hAnsi="Arial" w:cs="Arial"/>
              </w:rPr>
              <w:t>35.45512</w:t>
            </w:r>
          </w:p>
        </w:tc>
        <w:tc>
          <w:tcPr>
            <w:tcW w:w="1262" w:type="dxa"/>
            <w:tcBorders>
              <w:top w:val="nil"/>
              <w:bottom w:val="nil"/>
              <w:right w:val="single" w:sz="16" w:space="0" w:color="000000"/>
            </w:tcBorders>
            <w:shd w:val="clear" w:color="auto" w:fill="FFFFFF"/>
            <w:vAlign w:val="center"/>
          </w:tcPr>
          <w:p w14:paraId="3EFDEA3F" w14:textId="77777777" w:rsidR="00112099" w:rsidRDefault="00112099" w:rsidP="00112099">
            <w:pPr>
              <w:spacing w:line="320" w:lineRule="atLeast"/>
              <w:ind w:left="60" w:right="60"/>
              <w:jc w:val="right"/>
              <w:rPr>
                <w:rFonts w:ascii="Arial" w:hAnsi="Arial" w:cs="Arial"/>
              </w:rPr>
            </w:pPr>
            <w:r>
              <w:rPr>
                <w:rFonts w:ascii="Arial" w:hAnsi="Arial" w:cs="Arial"/>
              </w:rPr>
              <w:t>24</w:t>
            </w:r>
          </w:p>
        </w:tc>
      </w:tr>
      <w:tr w:rsidR="00112099" w14:paraId="313D37CD" w14:textId="77777777" w:rsidTr="00112099">
        <w:trPr>
          <w:cantSplit/>
        </w:trPr>
        <w:tc>
          <w:tcPr>
            <w:tcW w:w="1645" w:type="dxa"/>
            <w:vMerge/>
            <w:tcBorders>
              <w:top w:val="nil"/>
              <w:left w:val="single" w:sz="16" w:space="0" w:color="000000"/>
              <w:bottom w:val="single" w:sz="4" w:space="0" w:color="000000" w:themeColor="text1"/>
              <w:right w:val="nil"/>
            </w:tcBorders>
            <w:shd w:val="clear" w:color="auto" w:fill="FFFFFF"/>
            <w:vAlign w:val="center"/>
          </w:tcPr>
          <w:p w14:paraId="42F8C83A" w14:textId="77777777" w:rsidR="00112099" w:rsidRDefault="00112099" w:rsidP="00112099">
            <w:pPr>
              <w:rPr>
                <w:rFonts w:ascii="Arial" w:hAnsi="Arial" w:cs="Arial"/>
              </w:rPr>
            </w:pPr>
          </w:p>
        </w:tc>
        <w:tc>
          <w:tcPr>
            <w:tcW w:w="918" w:type="dxa"/>
            <w:tcBorders>
              <w:top w:val="nil"/>
              <w:left w:val="nil"/>
              <w:bottom w:val="single" w:sz="4" w:space="0" w:color="000000" w:themeColor="text1"/>
              <w:right w:val="single" w:sz="16" w:space="0" w:color="000000"/>
            </w:tcBorders>
            <w:shd w:val="clear" w:color="auto" w:fill="FFFFFF"/>
            <w:vAlign w:val="center"/>
          </w:tcPr>
          <w:p w14:paraId="5D26274B" w14:textId="77777777" w:rsidR="00112099" w:rsidRDefault="00112099" w:rsidP="00112099">
            <w:pPr>
              <w:spacing w:line="320" w:lineRule="atLeast"/>
              <w:ind w:left="60" w:right="60"/>
              <w:rPr>
                <w:rFonts w:ascii="Arial" w:hAnsi="Arial" w:cs="Arial"/>
              </w:rPr>
            </w:pPr>
            <w:r>
              <w:rPr>
                <w:rFonts w:ascii="Arial" w:hAnsi="Arial" w:cs="Arial"/>
              </w:rPr>
              <w:t>Total</w:t>
            </w:r>
          </w:p>
        </w:tc>
        <w:tc>
          <w:tcPr>
            <w:tcW w:w="1492" w:type="dxa"/>
            <w:tcBorders>
              <w:top w:val="nil"/>
              <w:left w:val="single" w:sz="16" w:space="0" w:color="000000"/>
              <w:bottom w:val="single" w:sz="4" w:space="0" w:color="000000" w:themeColor="text1"/>
            </w:tcBorders>
            <w:shd w:val="clear" w:color="auto" w:fill="FFFFFF"/>
            <w:vAlign w:val="center"/>
          </w:tcPr>
          <w:p w14:paraId="1BBE5A5D" w14:textId="77777777" w:rsidR="00112099" w:rsidRDefault="00112099" w:rsidP="00112099">
            <w:pPr>
              <w:spacing w:line="320" w:lineRule="atLeast"/>
              <w:ind w:left="60" w:right="60"/>
              <w:jc w:val="right"/>
              <w:rPr>
                <w:rFonts w:ascii="Arial" w:hAnsi="Arial" w:cs="Arial"/>
              </w:rPr>
            </w:pPr>
            <w:r>
              <w:rPr>
                <w:rFonts w:ascii="Arial" w:hAnsi="Arial" w:cs="Arial"/>
              </w:rPr>
              <w:t>465.6250</w:t>
            </w:r>
          </w:p>
        </w:tc>
        <w:tc>
          <w:tcPr>
            <w:tcW w:w="1836" w:type="dxa"/>
            <w:tcBorders>
              <w:top w:val="nil"/>
              <w:bottom w:val="single" w:sz="4" w:space="0" w:color="000000" w:themeColor="text1"/>
            </w:tcBorders>
            <w:shd w:val="clear" w:color="auto" w:fill="FFFFFF"/>
            <w:vAlign w:val="center"/>
          </w:tcPr>
          <w:p w14:paraId="709D6DC3" w14:textId="77777777" w:rsidR="00112099" w:rsidRDefault="00112099" w:rsidP="00112099">
            <w:pPr>
              <w:spacing w:line="320" w:lineRule="atLeast"/>
              <w:ind w:left="60" w:right="60"/>
              <w:jc w:val="right"/>
              <w:rPr>
                <w:rFonts w:ascii="Arial" w:hAnsi="Arial" w:cs="Arial"/>
              </w:rPr>
            </w:pPr>
            <w:r>
              <w:rPr>
                <w:rFonts w:ascii="Arial" w:hAnsi="Arial" w:cs="Arial"/>
              </w:rPr>
              <w:t>34.40412</w:t>
            </w:r>
          </w:p>
        </w:tc>
        <w:tc>
          <w:tcPr>
            <w:tcW w:w="1262" w:type="dxa"/>
            <w:tcBorders>
              <w:top w:val="nil"/>
              <w:bottom w:val="single" w:sz="4" w:space="0" w:color="000000" w:themeColor="text1"/>
              <w:right w:val="single" w:sz="16" w:space="0" w:color="000000"/>
            </w:tcBorders>
            <w:shd w:val="clear" w:color="auto" w:fill="FFFFFF"/>
            <w:vAlign w:val="center"/>
          </w:tcPr>
          <w:p w14:paraId="6288B2B8" w14:textId="77777777" w:rsidR="00112099" w:rsidRDefault="00112099" w:rsidP="00112099">
            <w:pPr>
              <w:spacing w:line="320" w:lineRule="atLeast"/>
              <w:ind w:left="60" w:right="60"/>
              <w:jc w:val="right"/>
              <w:rPr>
                <w:rFonts w:ascii="Arial" w:hAnsi="Arial" w:cs="Arial"/>
              </w:rPr>
            </w:pPr>
            <w:r>
              <w:rPr>
                <w:rFonts w:ascii="Arial" w:hAnsi="Arial" w:cs="Arial"/>
              </w:rPr>
              <w:t>48</w:t>
            </w:r>
          </w:p>
        </w:tc>
      </w:tr>
      <w:tr w:rsidR="00112099" w14:paraId="5BF7339B" w14:textId="77777777" w:rsidTr="00112099">
        <w:trPr>
          <w:cantSplit/>
        </w:trPr>
        <w:tc>
          <w:tcPr>
            <w:tcW w:w="1645" w:type="dxa"/>
            <w:vMerge w:val="restart"/>
            <w:tcBorders>
              <w:top w:val="single" w:sz="4" w:space="0" w:color="000000" w:themeColor="text1"/>
              <w:left w:val="single" w:sz="16" w:space="0" w:color="000000"/>
              <w:bottom w:val="single" w:sz="16" w:space="0" w:color="000000"/>
              <w:right w:val="nil"/>
            </w:tcBorders>
            <w:shd w:val="clear" w:color="auto" w:fill="FFFFFF"/>
            <w:vAlign w:val="center"/>
          </w:tcPr>
          <w:p w14:paraId="14929016" w14:textId="77777777" w:rsidR="00112099" w:rsidRDefault="00112099" w:rsidP="00112099">
            <w:pPr>
              <w:spacing w:line="320" w:lineRule="atLeast"/>
              <w:ind w:left="60" w:right="60"/>
              <w:rPr>
                <w:rFonts w:ascii="Arial" w:hAnsi="Arial" w:cs="Arial"/>
              </w:rPr>
            </w:pPr>
            <w:r>
              <w:rPr>
                <w:rFonts w:ascii="Arial" w:hAnsi="Arial" w:cs="Arial"/>
              </w:rPr>
              <w:t>Total</w:t>
            </w:r>
          </w:p>
        </w:tc>
        <w:tc>
          <w:tcPr>
            <w:tcW w:w="918" w:type="dxa"/>
            <w:tcBorders>
              <w:top w:val="single" w:sz="4" w:space="0" w:color="000000" w:themeColor="text1"/>
              <w:left w:val="nil"/>
              <w:bottom w:val="nil"/>
              <w:right w:val="single" w:sz="16" w:space="0" w:color="000000"/>
            </w:tcBorders>
            <w:shd w:val="clear" w:color="auto" w:fill="FFFFFF"/>
            <w:vAlign w:val="center"/>
          </w:tcPr>
          <w:p w14:paraId="55AE62F3" w14:textId="77777777" w:rsidR="00112099" w:rsidRDefault="00112099" w:rsidP="00112099">
            <w:pPr>
              <w:spacing w:line="320" w:lineRule="atLeast"/>
              <w:ind w:left="60" w:right="60"/>
              <w:rPr>
                <w:rFonts w:ascii="Arial" w:hAnsi="Arial" w:cs="Arial"/>
              </w:rPr>
            </w:pPr>
            <w:r>
              <w:rPr>
                <w:rFonts w:ascii="Arial" w:hAnsi="Arial" w:cs="Arial"/>
              </w:rPr>
              <w:t>Math</w:t>
            </w:r>
          </w:p>
        </w:tc>
        <w:tc>
          <w:tcPr>
            <w:tcW w:w="1492" w:type="dxa"/>
            <w:tcBorders>
              <w:top w:val="single" w:sz="4" w:space="0" w:color="000000" w:themeColor="text1"/>
              <w:left w:val="single" w:sz="16" w:space="0" w:color="000000"/>
              <w:bottom w:val="nil"/>
            </w:tcBorders>
            <w:shd w:val="clear" w:color="auto" w:fill="FFFFFF"/>
            <w:vAlign w:val="center"/>
          </w:tcPr>
          <w:p w14:paraId="1E16DEA5" w14:textId="77777777" w:rsidR="00112099" w:rsidRDefault="00112099" w:rsidP="00112099">
            <w:pPr>
              <w:spacing w:line="320" w:lineRule="atLeast"/>
              <w:ind w:left="60" w:right="60"/>
              <w:jc w:val="right"/>
              <w:rPr>
                <w:rFonts w:ascii="Arial" w:hAnsi="Arial" w:cs="Arial"/>
              </w:rPr>
            </w:pPr>
            <w:r>
              <w:rPr>
                <w:rFonts w:ascii="Arial" w:hAnsi="Arial" w:cs="Arial"/>
              </w:rPr>
              <w:t>461.2500</w:t>
            </w:r>
          </w:p>
        </w:tc>
        <w:tc>
          <w:tcPr>
            <w:tcW w:w="1836" w:type="dxa"/>
            <w:tcBorders>
              <w:top w:val="single" w:sz="4" w:space="0" w:color="000000" w:themeColor="text1"/>
              <w:bottom w:val="nil"/>
            </w:tcBorders>
            <w:shd w:val="clear" w:color="auto" w:fill="FFFFFF"/>
            <w:vAlign w:val="center"/>
          </w:tcPr>
          <w:p w14:paraId="6E6815AA" w14:textId="77777777" w:rsidR="00112099" w:rsidRDefault="00112099" w:rsidP="00112099">
            <w:pPr>
              <w:spacing w:line="320" w:lineRule="atLeast"/>
              <w:ind w:left="60" w:right="60"/>
              <w:jc w:val="right"/>
              <w:rPr>
                <w:rFonts w:ascii="Arial" w:hAnsi="Arial" w:cs="Arial"/>
              </w:rPr>
            </w:pPr>
            <w:r>
              <w:rPr>
                <w:rFonts w:ascii="Arial" w:hAnsi="Arial" w:cs="Arial"/>
              </w:rPr>
              <w:t>30.91684</w:t>
            </w:r>
          </w:p>
        </w:tc>
        <w:tc>
          <w:tcPr>
            <w:tcW w:w="1262" w:type="dxa"/>
            <w:tcBorders>
              <w:top w:val="single" w:sz="4" w:space="0" w:color="000000" w:themeColor="text1"/>
              <w:bottom w:val="nil"/>
              <w:right w:val="single" w:sz="16" w:space="0" w:color="000000"/>
            </w:tcBorders>
            <w:shd w:val="clear" w:color="auto" w:fill="FFFFFF"/>
            <w:vAlign w:val="center"/>
          </w:tcPr>
          <w:p w14:paraId="2A13FDAA" w14:textId="77777777" w:rsidR="00112099" w:rsidRDefault="00112099" w:rsidP="00112099">
            <w:pPr>
              <w:spacing w:line="320" w:lineRule="atLeast"/>
              <w:ind w:left="60" w:right="60"/>
              <w:jc w:val="right"/>
              <w:rPr>
                <w:rFonts w:ascii="Arial" w:hAnsi="Arial" w:cs="Arial"/>
              </w:rPr>
            </w:pPr>
            <w:r>
              <w:rPr>
                <w:rFonts w:ascii="Arial" w:hAnsi="Arial" w:cs="Arial"/>
              </w:rPr>
              <w:t>48</w:t>
            </w:r>
          </w:p>
        </w:tc>
      </w:tr>
      <w:tr w:rsidR="00112099" w14:paraId="3DF730A7" w14:textId="77777777" w:rsidTr="00112099">
        <w:trPr>
          <w:cantSplit/>
        </w:trPr>
        <w:tc>
          <w:tcPr>
            <w:tcW w:w="1645" w:type="dxa"/>
            <w:vMerge/>
            <w:tcBorders>
              <w:top w:val="nil"/>
              <w:left w:val="single" w:sz="16" w:space="0" w:color="000000"/>
              <w:bottom w:val="single" w:sz="16" w:space="0" w:color="000000"/>
              <w:right w:val="nil"/>
            </w:tcBorders>
            <w:shd w:val="clear" w:color="auto" w:fill="FFFFFF"/>
            <w:vAlign w:val="center"/>
          </w:tcPr>
          <w:p w14:paraId="35839AC6" w14:textId="77777777" w:rsidR="00112099" w:rsidRDefault="00112099" w:rsidP="00112099">
            <w:pPr>
              <w:rPr>
                <w:rFonts w:ascii="Arial" w:hAnsi="Arial" w:cs="Arial"/>
              </w:rPr>
            </w:pPr>
          </w:p>
        </w:tc>
        <w:tc>
          <w:tcPr>
            <w:tcW w:w="918" w:type="dxa"/>
            <w:tcBorders>
              <w:top w:val="nil"/>
              <w:left w:val="nil"/>
              <w:bottom w:val="nil"/>
              <w:right w:val="single" w:sz="16" w:space="0" w:color="000000"/>
            </w:tcBorders>
            <w:shd w:val="clear" w:color="auto" w:fill="FFFFFF"/>
            <w:vAlign w:val="center"/>
          </w:tcPr>
          <w:p w14:paraId="14D57320" w14:textId="77777777" w:rsidR="00112099" w:rsidRDefault="00112099" w:rsidP="00112099">
            <w:pPr>
              <w:spacing w:line="320" w:lineRule="atLeast"/>
              <w:ind w:left="60" w:right="60"/>
              <w:rPr>
                <w:rFonts w:ascii="Arial" w:hAnsi="Arial" w:cs="Arial"/>
              </w:rPr>
            </w:pPr>
            <w:r>
              <w:rPr>
                <w:rFonts w:ascii="Arial" w:hAnsi="Arial" w:cs="Arial"/>
              </w:rPr>
              <w:t>Verbal</w:t>
            </w:r>
          </w:p>
        </w:tc>
        <w:tc>
          <w:tcPr>
            <w:tcW w:w="1492" w:type="dxa"/>
            <w:tcBorders>
              <w:top w:val="nil"/>
              <w:left w:val="single" w:sz="16" w:space="0" w:color="000000"/>
              <w:bottom w:val="nil"/>
            </w:tcBorders>
            <w:shd w:val="clear" w:color="auto" w:fill="FFFFFF"/>
            <w:vAlign w:val="center"/>
          </w:tcPr>
          <w:p w14:paraId="5BAE5A41" w14:textId="77777777" w:rsidR="00112099" w:rsidRDefault="00112099" w:rsidP="00112099">
            <w:pPr>
              <w:spacing w:line="320" w:lineRule="atLeast"/>
              <w:ind w:left="60" w:right="60"/>
              <w:jc w:val="right"/>
              <w:rPr>
                <w:rFonts w:ascii="Arial" w:hAnsi="Arial" w:cs="Arial"/>
              </w:rPr>
            </w:pPr>
            <w:r>
              <w:rPr>
                <w:rFonts w:ascii="Arial" w:hAnsi="Arial" w:cs="Arial"/>
              </w:rPr>
              <w:t>493.3333</w:t>
            </w:r>
          </w:p>
        </w:tc>
        <w:tc>
          <w:tcPr>
            <w:tcW w:w="1836" w:type="dxa"/>
            <w:tcBorders>
              <w:top w:val="nil"/>
              <w:bottom w:val="nil"/>
            </w:tcBorders>
            <w:shd w:val="clear" w:color="auto" w:fill="FFFFFF"/>
            <w:vAlign w:val="center"/>
          </w:tcPr>
          <w:p w14:paraId="4AC96254" w14:textId="77777777" w:rsidR="00112099" w:rsidRDefault="00112099" w:rsidP="00112099">
            <w:pPr>
              <w:spacing w:line="320" w:lineRule="atLeast"/>
              <w:ind w:left="60" w:right="60"/>
              <w:jc w:val="right"/>
              <w:rPr>
                <w:rFonts w:ascii="Arial" w:hAnsi="Arial" w:cs="Arial"/>
              </w:rPr>
            </w:pPr>
            <w:r>
              <w:rPr>
                <w:rFonts w:ascii="Arial" w:hAnsi="Arial" w:cs="Arial"/>
              </w:rPr>
              <w:t>45.21030</w:t>
            </w:r>
          </w:p>
        </w:tc>
        <w:tc>
          <w:tcPr>
            <w:tcW w:w="1262" w:type="dxa"/>
            <w:tcBorders>
              <w:top w:val="nil"/>
              <w:bottom w:val="nil"/>
              <w:right w:val="single" w:sz="16" w:space="0" w:color="000000"/>
            </w:tcBorders>
            <w:shd w:val="clear" w:color="auto" w:fill="FFFFFF"/>
            <w:vAlign w:val="center"/>
          </w:tcPr>
          <w:p w14:paraId="2ACE0DE1" w14:textId="77777777" w:rsidR="00112099" w:rsidRDefault="00112099" w:rsidP="00112099">
            <w:pPr>
              <w:spacing w:line="320" w:lineRule="atLeast"/>
              <w:ind w:left="60" w:right="60"/>
              <w:jc w:val="right"/>
              <w:rPr>
                <w:rFonts w:ascii="Arial" w:hAnsi="Arial" w:cs="Arial"/>
              </w:rPr>
            </w:pPr>
            <w:r>
              <w:rPr>
                <w:rFonts w:ascii="Arial" w:hAnsi="Arial" w:cs="Arial"/>
              </w:rPr>
              <w:t>48</w:t>
            </w:r>
          </w:p>
        </w:tc>
      </w:tr>
      <w:tr w:rsidR="00112099" w14:paraId="7A69DB41" w14:textId="77777777" w:rsidTr="00112099">
        <w:trPr>
          <w:cantSplit/>
        </w:trPr>
        <w:tc>
          <w:tcPr>
            <w:tcW w:w="1645" w:type="dxa"/>
            <w:vMerge/>
            <w:tcBorders>
              <w:top w:val="nil"/>
              <w:left w:val="single" w:sz="16" w:space="0" w:color="000000"/>
              <w:bottom w:val="single" w:sz="16" w:space="0" w:color="000000"/>
              <w:right w:val="nil"/>
            </w:tcBorders>
            <w:shd w:val="clear" w:color="auto" w:fill="FFFFFF"/>
            <w:vAlign w:val="center"/>
          </w:tcPr>
          <w:p w14:paraId="4F124E2F" w14:textId="77777777" w:rsidR="00112099" w:rsidRDefault="00112099" w:rsidP="00112099">
            <w:pPr>
              <w:rPr>
                <w:rFonts w:ascii="Arial" w:hAnsi="Arial" w:cs="Arial"/>
              </w:rPr>
            </w:pPr>
          </w:p>
        </w:tc>
        <w:tc>
          <w:tcPr>
            <w:tcW w:w="918" w:type="dxa"/>
            <w:tcBorders>
              <w:top w:val="nil"/>
              <w:left w:val="nil"/>
              <w:bottom w:val="single" w:sz="16" w:space="0" w:color="000000"/>
              <w:right w:val="single" w:sz="16" w:space="0" w:color="000000"/>
            </w:tcBorders>
            <w:shd w:val="clear" w:color="auto" w:fill="FFFFFF"/>
            <w:vAlign w:val="center"/>
          </w:tcPr>
          <w:p w14:paraId="0C4E40E9" w14:textId="77777777" w:rsidR="00112099" w:rsidRDefault="00112099" w:rsidP="00112099">
            <w:pPr>
              <w:spacing w:line="320" w:lineRule="atLeast"/>
              <w:ind w:left="60" w:right="60"/>
              <w:rPr>
                <w:rFonts w:ascii="Arial" w:hAnsi="Arial" w:cs="Arial"/>
              </w:rPr>
            </w:pPr>
            <w:r>
              <w:rPr>
                <w:rFonts w:ascii="Arial" w:hAnsi="Arial" w:cs="Arial"/>
              </w:rPr>
              <w:t>Total</w:t>
            </w:r>
          </w:p>
        </w:tc>
        <w:tc>
          <w:tcPr>
            <w:tcW w:w="1492" w:type="dxa"/>
            <w:tcBorders>
              <w:top w:val="nil"/>
              <w:left w:val="single" w:sz="16" w:space="0" w:color="000000"/>
              <w:bottom w:val="single" w:sz="16" w:space="0" w:color="000000"/>
            </w:tcBorders>
            <w:shd w:val="clear" w:color="auto" w:fill="FFFFFF"/>
            <w:vAlign w:val="center"/>
          </w:tcPr>
          <w:p w14:paraId="311CEA56" w14:textId="77777777" w:rsidR="00112099" w:rsidRDefault="00112099" w:rsidP="00112099">
            <w:pPr>
              <w:spacing w:line="320" w:lineRule="atLeast"/>
              <w:ind w:left="60" w:right="60"/>
              <w:jc w:val="right"/>
              <w:rPr>
                <w:rFonts w:ascii="Arial" w:hAnsi="Arial" w:cs="Arial"/>
              </w:rPr>
            </w:pPr>
            <w:r>
              <w:rPr>
                <w:rFonts w:ascii="Arial" w:hAnsi="Arial" w:cs="Arial"/>
              </w:rPr>
              <w:t>477.2917</w:t>
            </w:r>
          </w:p>
        </w:tc>
        <w:tc>
          <w:tcPr>
            <w:tcW w:w="1836" w:type="dxa"/>
            <w:tcBorders>
              <w:top w:val="nil"/>
              <w:bottom w:val="single" w:sz="16" w:space="0" w:color="000000"/>
            </w:tcBorders>
            <w:shd w:val="clear" w:color="auto" w:fill="FFFFFF"/>
            <w:vAlign w:val="center"/>
          </w:tcPr>
          <w:p w14:paraId="3D56A7DB" w14:textId="77777777" w:rsidR="00112099" w:rsidRDefault="00112099" w:rsidP="00112099">
            <w:pPr>
              <w:spacing w:line="320" w:lineRule="atLeast"/>
              <w:ind w:left="60" w:right="60"/>
              <w:jc w:val="right"/>
              <w:rPr>
                <w:rFonts w:ascii="Arial" w:hAnsi="Arial" w:cs="Arial"/>
              </w:rPr>
            </w:pPr>
            <w:r>
              <w:rPr>
                <w:rFonts w:ascii="Arial" w:hAnsi="Arial" w:cs="Arial"/>
              </w:rPr>
              <w:t>41.76322</w:t>
            </w:r>
          </w:p>
        </w:tc>
        <w:tc>
          <w:tcPr>
            <w:tcW w:w="1262" w:type="dxa"/>
            <w:tcBorders>
              <w:top w:val="nil"/>
              <w:bottom w:val="single" w:sz="16" w:space="0" w:color="000000"/>
              <w:right w:val="single" w:sz="16" w:space="0" w:color="000000"/>
            </w:tcBorders>
            <w:shd w:val="clear" w:color="auto" w:fill="FFFFFF"/>
            <w:vAlign w:val="center"/>
          </w:tcPr>
          <w:p w14:paraId="40724264" w14:textId="77777777" w:rsidR="00112099" w:rsidRDefault="00112099" w:rsidP="00112099">
            <w:pPr>
              <w:spacing w:line="320" w:lineRule="atLeast"/>
              <w:ind w:left="60" w:right="60"/>
              <w:jc w:val="right"/>
              <w:rPr>
                <w:rFonts w:ascii="Arial" w:hAnsi="Arial" w:cs="Arial"/>
              </w:rPr>
            </w:pPr>
            <w:r>
              <w:rPr>
                <w:rFonts w:ascii="Arial" w:hAnsi="Arial" w:cs="Arial"/>
              </w:rPr>
              <w:t>96</w:t>
            </w:r>
          </w:p>
        </w:tc>
      </w:tr>
    </w:tbl>
    <w:p w14:paraId="4A0D4027" w14:textId="77777777" w:rsidR="00B74EA3" w:rsidRPr="00382053" w:rsidRDefault="00B74EA3" w:rsidP="00382053">
      <w:pPr>
        <w:rPr>
          <w:rFonts w:cs="Times New Roman"/>
        </w:rPr>
      </w:pPr>
    </w:p>
    <w:p w14:paraId="7962F59A" w14:textId="4C533FCA" w:rsidR="00121AD4" w:rsidRDefault="00121AD4" w:rsidP="00121AD4">
      <w:pPr>
        <w:pStyle w:val="ListParagraph"/>
        <w:numPr>
          <w:ilvl w:val="0"/>
          <w:numId w:val="11"/>
        </w:numPr>
        <w:rPr>
          <w:rFonts w:cs="Times New Roman"/>
          <w:color w:val="262626"/>
        </w:rPr>
      </w:pPr>
      <w:r>
        <w:rPr>
          <w:rFonts w:cs="Times New Roman"/>
          <w:color w:val="262626"/>
        </w:rPr>
        <w:t xml:space="preserve">Verbally describe the two main effects and use the Descriptive Statistics </w:t>
      </w:r>
      <w:r w:rsidR="00F64175">
        <w:rPr>
          <w:rFonts w:cs="Times New Roman"/>
          <w:color w:val="262626"/>
        </w:rPr>
        <w:t xml:space="preserve">table above </w:t>
      </w:r>
      <w:r>
        <w:rPr>
          <w:rFonts w:cs="Times New Roman"/>
          <w:color w:val="262626"/>
        </w:rPr>
        <w:t>in support of your statement</w:t>
      </w:r>
      <w:r w:rsidR="006722BC">
        <w:rPr>
          <w:rFonts w:cs="Times New Roman"/>
          <w:color w:val="262626"/>
        </w:rPr>
        <w:t>s.</w:t>
      </w:r>
      <w:r w:rsidR="003F1293">
        <w:rPr>
          <w:rFonts w:cs="Times New Roman"/>
          <w:color w:val="262626"/>
        </w:rPr>
        <w:t xml:space="preserve"> (Note: the statistical analysis and reports will go on the next page, just explain what happened here).</w:t>
      </w:r>
      <w:r w:rsidR="00632D63">
        <w:rPr>
          <w:rFonts w:cs="Times New Roman"/>
          <w:color w:val="262626"/>
        </w:rPr>
        <w:t xml:space="preserve"> (5 </w:t>
      </w:r>
      <w:proofErr w:type="spellStart"/>
      <w:r w:rsidR="00632D63">
        <w:rPr>
          <w:rFonts w:cs="Times New Roman"/>
          <w:color w:val="262626"/>
        </w:rPr>
        <w:t>pts</w:t>
      </w:r>
      <w:proofErr w:type="spellEnd"/>
      <w:r w:rsidR="00632D63">
        <w:rPr>
          <w:rFonts w:cs="Times New Roman"/>
          <w:color w:val="262626"/>
        </w:rPr>
        <w:t>)</w:t>
      </w:r>
    </w:p>
    <w:p w14:paraId="64750230" w14:textId="77777777" w:rsidR="006722BC" w:rsidRPr="006722BC" w:rsidRDefault="006722BC" w:rsidP="006722BC">
      <w:pPr>
        <w:rPr>
          <w:rFonts w:cs="Times New Roman"/>
          <w:color w:val="262626"/>
        </w:rPr>
      </w:pPr>
    </w:p>
    <w:p w14:paraId="77E1E558" w14:textId="77777777" w:rsidR="00B74EA3" w:rsidRDefault="00B74EA3" w:rsidP="00382053">
      <w:pPr>
        <w:rPr>
          <w:rFonts w:cs="Times New Roman"/>
        </w:rPr>
      </w:pPr>
    </w:p>
    <w:p w14:paraId="30284F1D" w14:textId="77777777" w:rsidR="006722BC" w:rsidRDefault="006722BC" w:rsidP="00382053">
      <w:pPr>
        <w:rPr>
          <w:rFonts w:cs="Times New Roman"/>
        </w:rPr>
      </w:pPr>
    </w:p>
    <w:p w14:paraId="156FE5FA" w14:textId="77777777" w:rsidR="006722BC" w:rsidRDefault="006722BC" w:rsidP="00382053">
      <w:pPr>
        <w:rPr>
          <w:rFonts w:cs="Times New Roman"/>
        </w:rPr>
      </w:pPr>
    </w:p>
    <w:p w14:paraId="00D66484" w14:textId="77777777" w:rsidR="006722BC" w:rsidRDefault="006722BC" w:rsidP="00382053">
      <w:pPr>
        <w:rPr>
          <w:rFonts w:cs="Times New Roman"/>
        </w:rPr>
      </w:pPr>
    </w:p>
    <w:p w14:paraId="3BDAD460" w14:textId="77777777" w:rsidR="006722BC" w:rsidRDefault="006722BC" w:rsidP="00382053">
      <w:pPr>
        <w:rPr>
          <w:rFonts w:cs="Times New Roman"/>
        </w:rPr>
      </w:pPr>
    </w:p>
    <w:p w14:paraId="55123819" w14:textId="77777777" w:rsidR="006722BC" w:rsidRDefault="006722BC" w:rsidP="00382053">
      <w:pPr>
        <w:rPr>
          <w:rFonts w:cs="Times New Roman"/>
        </w:rPr>
      </w:pPr>
    </w:p>
    <w:p w14:paraId="36FEF87D" w14:textId="77777777" w:rsidR="006722BC" w:rsidRDefault="006722BC" w:rsidP="00382053">
      <w:pPr>
        <w:rPr>
          <w:rFonts w:cs="Times New Roman"/>
        </w:rPr>
      </w:pPr>
    </w:p>
    <w:p w14:paraId="6E8FB257" w14:textId="77777777" w:rsidR="006722BC" w:rsidRDefault="006722BC" w:rsidP="00382053">
      <w:pPr>
        <w:rPr>
          <w:rFonts w:cs="Times New Roman"/>
        </w:rPr>
      </w:pPr>
    </w:p>
    <w:p w14:paraId="19B9B921" w14:textId="77777777" w:rsidR="006722BC" w:rsidRDefault="006722BC" w:rsidP="00382053">
      <w:pPr>
        <w:rPr>
          <w:rFonts w:cs="Times New Roman"/>
        </w:rPr>
      </w:pPr>
    </w:p>
    <w:p w14:paraId="04FFF4D8" w14:textId="77777777" w:rsidR="006722BC" w:rsidRPr="001B15CA" w:rsidRDefault="006722BC" w:rsidP="00382053">
      <w:pPr>
        <w:rPr>
          <w:rFonts w:cs="Times New Roman"/>
        </w:rPr>
      </w:pPr>
    </w:p>
    <w:p w14:paraId="6A60AB61" w14:textId="30C2F81C" w:rsidR="00B74EA3" w:rsidRDefault="00B74EA3" w:rsidP="00121AD4">
      <w:pPr>
        <w:pStyle w:val="ListParagraph"/>
        <w:numPr>
          <w:ilvl w:val="0"/>
          <w:numId w:val="11"/>
        </w:numPr>
        <w:tabs>
          <w:tab w:val="center" w:pos="3571"/>
        </w:tabs>
        <w:autoSpaceDE w:val="0"/>
        <w:autoSpaceDN w:val="0"/>
        <w:adjustRightInd w:val="0"/>
        <w:rPr>
          <w:rFonts w:eastAsia="Batang"/>
          <w:bCs/>
          <w:color w:val="000000"/>
          <w:lang w:eastAsia="ko-KR"/>
        </w:rPr>
      </w:pPr>
      <w:r w:rsidRPr="00B74EA3">
        <w:rPr>
          <w:rFonts w:eastAsia="Batang"/>
          <w:bCs/>
          <w:color w:val="000000"/>
          <w:lang w:eastAsia="ko-KR"/>
        </w:rPr>
        <w:t>Describe interaction between the factors</w:t>
      </w:r>
      <w:r w:rsidR="006722BC">
        <w:rPr>
          <w:rFonts w:eastAsia="Batang"/>
          <w:bCs/>
          <w:color w:val="000000"/>
          <w:lang w:eastAsia="ko-KR"/>
        </w:rPr>
        <w:t>.</w:t>
      </w:r>
      <w:r w:rsidR="003F1293">
        <w:rPr>
          <w:rFonts w:eastAsia="Batang"/>
          <w:bCs/>
          <w:color w:val="000000"/>
          <w:lang w:eastAsia="ko-KR"/>
        </w:rPr>
        <w:t xml:space="preserve">  Be specific about what the interaction indicates about these data.</w:t>
      </w:r>
      <w:r w:rsidR="00632D63">
        <w:rPr>
          <w:rFonts w:eastAsia="Batang"/>
          <w:bCs/>
          <w:color w:val="000000"/>
          <w:lang w:eastAsia="ko-KR"/>
        </w:rPr>
        <w:t xml:space="preserve"> (5 </w:t>
      </w:r>
      <w:proofErr w:type="spellStart"/>
      <w:r w:rsidR="00632D63">
        <w:rPr>
          <w:rFonts w:eastAsia="Batang"/>
          <w:bCs/>
          <w:color w:val="000000"/>
          <w:lang w:eastAsia="ko-KR"/>
        </w:rPr>
        <w:t>pts</w:t>
      </w:r>
      <w:proofErr w:type="spellEnd"/>
      <w:r w:rsidR="00632D63">
        <w:rPr>
          <w:rFonts w:eastAsia="Batang"/>
          <w:bCs/>
          <w:color w:val="000000"/>
          <w:lang w:eastAsia="ko-KR"/>
        </w:rPr>
        <w:t>)</w:t>
      </w:r>
    </w:p>
    <w:p w14:paraId="199B88D3" w14:textId="77777777" w:rsidR="006722BC" w:rsidRDefault="006722BC" w:rsidP="006722BC">
      <w:pPr>
        <w:tabs>
          <w:tab w:val="center" w:pos="3571"/>
        </w:tabs>
        <w:autoSpaceDE w:val="0"/>
        <w:autoSpaceDN w:val="0"/>
        <w:adjustRightInd w:val="0"/>
        <w:rPr>
          <w:rFonts w:eastAsia="Batang"/>
          <w:bCs/>
          <w:color w:val="000000"/>
          <w:lang w:eastAsia="ko-KR"/>
        </w:rPr>
      </w:pPr>
    </w:p>
    <w:p w14:paraId="7EDCBF4B" w14:textId="77777777" w:rsidR="006722BC" w:rsidRDefault="006722BC" w:rsidP="006722BC">
      <w:pPr>
        <w:tabs>
          <w:tab w:val="center" w:pos="3571"/>
        </w:tabs>
        <w:autoSpaceDE w:val="0"/>
        <w:autoSpaceDN w:val="0"/>
        <w:adjustRightInd w:val="0"/>
        <w:rPr>
          <w:rFonts w:eastAsia="Batang"/>
          <w:bCs/>
          <w:color w:val="000000"/>
          <w:lang w:eastAsia="ko-KR"/>
        </w:rPr>
      </w:pPr>
    </w:p>
    <w:p w14:paraId="75A3ACBC" w14:textId="77777777" w:rsidR="006722BC" w:rsidRDefault="006722BC" w:rsidP="006722BC">
      <w:pPr>
        <w:tabs>
          <w:tab w:val="center" w:pos="3571"/>
        </w:tabs>
        <w:autoSpaceDE w:val="0"/>
        <w:autoSpaceDN w:val="0"/>
        <w:adjustRightInd w:val="0"/>
        <w:rPr>
          <w:rFonts w:eastAsia="Batang"/>
          <w:bCs/>
          <w:color w:val="000000"/>
          <w:lang w:eastAsia="ko-KR"/>
        </w:rPr>
      </w:pPr>
    </w:p>
    <w:p w14:paraId="23269851" w14:textId="77777777" w:rsidR="006722BC" w:rsidRDefault="006722BC" w:rsidP="006722BC">
      <w:pPr>
        <w:tabs>
          <w:tab w:val="center" w:pos="3571"/>
        </w:tabs>
        <w:autoSpaceDE w:val="0"/>
        <w:autoSpaceDN w:val="0"/>
        <w:adjustRightInd w:val="0"/>
        <w:rPr>
          <w:rFonts w:eastAsia="Batang"/>
          <w:bCs/>
          <w:color w:val="000000"/>
          <w:lang w:eastAsia="ko-KR"/>
        </w:rPr>
      </w:pPr>
    </w:p>
    <w:p w14:paraId="1AAE242F" w14:textId="77777777" w:rsidR="006722BC" w:rsidRDefault="006722BC">
      <w:pPr>
        <w:rPr>
          <w:rFonts w:eastAsia="Batang"/>
          <w:bCs/>
          <w:color w:val="000000"/>
          <w:lang w:eastAsia="ko-KR"/>
        </w:rPr>
      </w:pPr>
      <w:r>
        <w:rPr>
          <w:rFonts w:eastAsia="Batang"/>
          <w:bCs/>
          <w:color w:val="000000"/>
          <w:lang w:eastAsia="ko-KR"/>
        </w:rPr>
        <w:br w:type="page"/>
      </w:r>
    </w:p>
    <w:tbl>
      <w:tblPr>
        <w:tblpPr w:leftFromText="180" w:rightFromText="180" w:vertAnchor="text" w:horzAnchor="page" w:tblpX="721" w:tblpY="399"/>
        <w:tblW w:w="9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1"/>
        <w:gridCol w:w="1797"/>
        <w:gridCol w:w="1238"/>
        <w:gridCol w:w="1797"/>
        <w:gridCol w:w="1602"/>
        <w:gridCol w:w="1239"/>
      </w:tblGrid>
      <w:tr w:rsidR="00F64175" w14:paraId="40F54432" w14:textId="77777777" w:rsidTr="00F64175">
        <w:trPr>
          <w:cantSplit/>
          <w:trHeight w:val="274"/>
        </w:trPr>
        <w:tc>
          <w:tcPr>
            <w:tcW w:w="9804" w:type="dxa"/>
            <w:gridSpan w:val="6"/>
            <w:tcBorders>
              <w:top w:val="nil"/>
              <w:left w:val="nil"/>
              <w:bottom w:val="nil"/>
              <w:right w:val="nil"/>
            </w:tcBorders>
            <w:shd w:val="clear" w:color="auto" w:fill="FFFFFF"/>
          </w:tcPr>
          <w:p w14:paraId="25AEE0DD" w14:textId="77777777" w:rsidR="00F64175" w:rsidRPr="00632D63" w:rsidRDefault="00F64175" w:rsidP="00F64175">
            <w:pPr>
              <w:spacing w:line="320" w:lineRule="atLeast"/>
              <w:ind w:left="60" w:right="60" w:firstLine="30"/>
              <w:jc w:val="center"/>
              <w:rPr>
                <w:rFonts w:ascii="Arial" w:hAnsi="Arial" w:cs="Arial"/>
                <w:sz w:val="22"/>
                <w:szCs w:val="22"/>
              </w:rPr>
            </w:pPr>
            <w:r w:rsidRPr="00632D63">
              <w:rPr>
                <w:rFonts w:ascii="Arial" w:hAnsi="Arial" w:cs="Arial"/>
                <w:b/>
                <w:bCs/>
                <w:sz w:val="22"/>
                <w:szCs w:val="22"/>
              </w:rPr>
              <w:lastRenderedPageBreak/>
              <w:t>Tests of Between-Subjects Effects</w:t>
            </w:r>
          </w:p>
        </w:tc>
      </w:tr>
      <w:tr w:rsidR="00F64175" w14:paraId="433C5715" w14:textId="77777777" w:rsidTr="00F64175">
        <w:trPr>
          <w:cantSplit/>
          <w:trHeight w:val="274"/>
        </w:trPr>
        <w:tc>
          <w:tcPr>
            <w:tcW w:w="9804" w:type="dxa"/>
            <w:gridSpan w:val="6"/>
            <w:tcBorders>
              <w:top w:val="nil"/>
              <w:left w:val="nil"/>
              <w:bottom w:val="nil"/>
              <w:right w:val="nil"/>
            </w:tcBorders>
            <w:shd w:val="clear" w:color="auto" w:fill="FFFFFF"/>
            <w:vAlign w:val="bottom"/>
          </w:tcPr>
          <w:p w14:paraId="1C45F7B3"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Dependent Variable: score</w:t>
            </w:r>
            <w:r>
              <w:rPr>
                <w:rFonts w:ascii="Arial" w:hAnsi="Arial" w:cs="Arial"/>
                <w:sz w:val="22"/>
                <w:szCs w:val="22"/>
              </w:rPr>
              <w:t xml:space="preserve"> </w:t>
            </w:r>
          </w:p>
        </w:tc>
      </w:tr>
      <w:tr w:rsidR="00F64175" w14:paraId="57DBBD36" w14:textId="77777777" w:rsidTr="00F64175">
        <w:trPr>
          <w:cantSplit/>
          <w:trHeight w:val="547"/>
        </w:trPr>
        <w:tc>
          <w:tcPr>
            <w:tcW w:w="2131" w:type="dxa"/>
            <w:tcBorders>
              <w:top w:val="single" w:sz="16" w:space="0" w:color="000000"/>
              <w:left w:val="single" w:sz="16" w:space="0" w:color="000000"/>
              <w:bottom w:val="single" w:sz="16" w:space="0" w:color="000000"/>
              <w:right w:val="single" w:sz="16" w:space="0" w:color="000000"/>
            </w:tcBorders>
            <w:shd w:val="clear" w:color="auto" w:fill="FFFFFF"/>
          </w:tcPr>
          <w:p w14:paraId="7CE59E49"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Source</w:t>
            </w:r>
          </w:p>
        </w:tc>
        <w:tc>
          <w:tcPr>
            <w:tcW w:w="1797" w:type="dxa"/>
            <w:tcBorders>
              <w:top w:val="single" w:sz="16" w:space="0" w:color="000000"/>
              <w:left w:val="single" w:sz="16" w:space="0" w:color="000000"/>
              <w:bottom w:val="single" w:sz="16" w:space="0" w:color="000000"/>
            </w:tcBorders>
            <w:shd w:val="clear" w:color="auto" w:fill="FFFFFF"/>
          </w:tcPr>
          <w:p w14:paraId="0FF658AC" w14:textId="77777777" w:rsidR="00F64175" w:rsidRPr="00632D63" w:rsidRDefault="00F64175" w:rsidP="00F64175">
            <w:pPr>
              <w:spacing w:line="320" w:lineRule="atLeast"/>
              <w:ind w:left="60" w:right="60" w:firstLine="30"/>
              <w:jc w:val="center"/>
              <w:rPr>
                <w:rFonts w:ascii="Arial" w:hAnsi="Arial" w:cs="Arial"/>
                <w:sz w:val="22"/>
                <w:szCs w:val="22"/>
              </w:rPr>
            </w:pPr>
            <w:r w:rsidRPr="00632D63">
              <w:rPr>
                <w:rFonts w:ascii="Arial" w:hAnsi="Arial" w:cs="Arial"/>
                <w:sz w:val="22"/>
                <w:szCs w:val="22"/>
              </w:rPr>
              <w:t>Type III Sum of Squares</w:t>
            </w:r>
          </w:p>
        </w:tc>
        <w:tc>
          <w:tcPr>
            <w:tcW w:w="1238" w:type="dxa"/>
            <w:tcBorders>
              <w:top w:val="single" w:sz="16" w:space="0" w:color="000000"/>
              <w:bottom w:val="single" w:sz="16" w:space="0" w:color="000000"/>
            </w:tcBorders>
            <w:shd w:val="clear" w:color="auto" w:fill="FFFFFF"/>
          </w:tcPr>
          <w:p w14:paraId="78B48597" w14:textId="77777777" w:rsidR="00F64175" w:rsidRPr="00632D63" w:rsidRDefault="00F64175" w:rsidP="00F64175">
            <w:pPr>
              <w:spacing w:line="320" w:lineRule="atLeast"/>
              <w:ind w:left="60" w:right="60" w:firstLine="30"/>
              <w:jc w:val="center"/>
              <w:rPr>
                <w:rFonts w:ascii="Arial" w:hAnsi="Arial" w:cs="Arial"/>
                <w:sz w:val="22"/>
                <w:szCs w:val="22"/>
              </w:rPr>
            </w:pPr>
            <w:proofErr w:type="spellStart"/>
            <w:r w:rsidRPr="00632D63">
              <w:rPr>
                <w:rFonts w:ascii="Arial" w:hAnsi="Arial" w:cs="Arial"/>
                <w:sz w:val="22"/>
                <w:szCs w:val="22"/>
              </w:rPr>
              <w:t>df</w:t>
            </w:r>
            <w:proofErr w:type="spellEnd"/>
          </w:p>
        </w:tc>
        <w:tc>
          <w:tcPr>
            <w:tcW w:w="1797" w:type="dxa"/>
            <w:tcBorders>
              <w:top w:val="single" w:sz="16" w:space="0" w:color="000000"/>
              <w:bottom w:val="single" w:sz="16" w:space="0" w:color="000000"/>
            </w:tcBorders>
            <w:shd w:val="clear" w:color="auto" w:fill="FFFFFF"/>
          </w:tcPr>
          <w:p w14:paraId="4075DA28" w14:textId="77777777" w:rsidR="00F64175" w:rsidRPr="00632D63" w:rsidRDefault="00F64175" w:rsidP="00F64175">
            <w:pPr>
              <w:spacing w:line="320" w:lineRule="atLeast"/>
              <w:ind w:left="60" w:right="60" w:firstLine="30"/>
              <w:jc w:val="center"/>
              <w:rPr>
                <w:rFonts w:ascii="Arial" w:hAnsi="Arial" w:cs="Arial"/>
                <w:sz w:val="22"/>
                <w:szCs w:val="22"/>
              </w:rPr>
            </w:pPr>
            <w:r w:rsidRPr="00632D63">
              <w:rPr>
                <w:rFonts w:ascii="Arial" w:hAnsi="Arial" w:cs="Arial"/>
                <w:sz w:val="22"/>
                <w:szCs w:val="22"/>
              </w:rPr>
              <w:t>Mean Square</w:t>
            </w:r>
          </w:p>
        </w:tc>
        <w:tc>
          <w:tcPr>
            <w:tcW w:w="1602" w:type="dxa"/>
            <w:tcBorders>
              <w:top w:val="single" w:sz="16" w:space="0" w:color="000000"/>
              <w:bottom w:val="single" w:sz="16" w:space="0" w:color="000000"/>
            </w:tcBorders>
            <w:shd w:val="clear" w:color="auto" w:fill="FFFFFF"/>
          </w:tcPr>
          <w:p w14:paraId="043F0461" w14:textId="77777777" w:rsidR="00F64175" w:rsidRPr="00632D63" w:rsidRDefault="00F64175" w:rsidP="00F64175">
            <w:pPr>
              <w:spacing w:line="320" w:lineRule="atLeast"/>
              <w:ind w:left="60" w:right="60" w:firstLine="30"/>
              <w:jc w:val="center"/>
              <w:rPr>
                <w:rFonts w:ascii="Arial" w:hAnsi="Arial" w:cs="Arial"/>
                <w:sz w:val="22"/>
                <w:szCs w:val="22"/>
              </w:rPr>
            </w:pPr>
            <w:r w:rsidRPr="00632D63">
              <w:rPr>
                <w:rFonts w:ascii="Arial" w:hAnsi="Arial" w:cs="Arial"/>
                <w:sz w:val="22"/>
                <w:szCs w:val="22"/>
              </w:rPr>
              <w:t>F</w:t>
            </w:r>
          </w:p>
        </w:tc>
        <w:tc>
          <w:tcPr>
            <w:tcW w:w="1239" w:type="dxa"/>
            <w:tcBorders>
              <w:top w:val="single" w:sz="16" w:space="0" w:color="000000"/>
              <w:bottom w:val="single" w:sz="16" w:space="0" w:color="000000"/>
              <w:right w:val="single" w:sz="16" w:space="0" w:color="000000"/>
            </w:tcBorders>
            <w:shd w:val="clear" w:color="auto" w:fill="FFFFFF"/>
          </w:tcPr>
          <w:p w14:paraId="0097BA89" w14:textId="77777777" w:rsidR="00F64175" w:rsidRPr="00632D63" w:rsidRDefault="00F64175" w:rsidP="00F64175">
            <w:pPr>
              <w:spacing w:line="320" w:lineRule="atLeast"/>
              <w:ind w:left="60" w:right="60" w:firstLine="30"/>
              <w:jc w:val="center"/>
              <w:rPr>
                <w:rFonts w:ascii="Arial" w:hAnsi="Arial" w:cs="Arial"/>
                <w:sz w:val="22"/>
                <w:szCs w:val="22"/>
              </w:rPr>
            </w:pPr>
            <w:r w:rsidRPr="00632D63">
              <w:rPr>
                <w:rFonts w:ascii="Arial" w:hAnsi="Arial" w:cs="Arial"/>
                <w:sz w:val="22"/>
                <w:szCs w:val="22"/>
              </w:rPr>
              <w:t>Sig.</w:t>
            </w:r>
          </w:p>
        </w:tc>
      </w:tr>
      <w:tr w:rsidR="00F64175" w14:paraId="1FD1E3B8" w14:textId="77777777" w:rsidTr="00F64175">
        <w:trPr>
          <w:cantSplit/>
          <w:trHeight w:val="274"/>
        </w:trPr>
        <w:tc>
          <w:tcPr>
            <w:tcW w:w="2131" w:type="dxa"/>
            <w:tcBorders>
              <w:top w:val="single" w:sz="16" w:space="0" w:color="000000"/>
              <w:left w:val="single" w:sz="16" w:space="0" w:color="000000"/>
              <w:bottom w:val="nil"/>
              <w:right w:val="single" w:sz="16" w:space="0" w:color="000000"/>
            </w:tcBorders>
            <w:shd w:val="clear" w:color="auto" w:fill="FFFFFF"/>
            <w:vAlign w:val="center"/>
          </w:tcPr>
          <w:p w14:paraId="23F6973D"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Corrected Model</w:t>
            </w:r>
          </w:p>
        </w:tc>
        <w:tc>
          <w:tcPr>
            <w:tcW w:w="1797" w:type="dxa"/>
            <w:tcBorders>
              <w:top w:val="single" w:sz="16" w:space="0" w:color="000000"/>
              <w:left w:val="single" w:sz="16" w:space="0" w:color="000000"/>
              <w:bottom w:val="nil"/>
            </w:tcBorders>
            <w:shd w:val="clear" w:color="auto" w:fill="FFFFFF"/>
            <w:vAlign w:val="center"/>
          </w:tcPr>
          <w:p w14:paraId="4614BD33"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48187.500</w:t>
            </w:r>
            <w:r w:rsidRPr="00632D63">
              <w:rPr>
                <w:rFonts w:ascii="Arial" w:hAnsi="Arial" w:cs="Arial"/>
                <w:sz w:val="22"/>
                <w:szCs w:val="22"/>
                <w:vertAlign w:val="superscript"/>
              </w:rPr>
              <w:t>a</w:t>
            </w:r>
          </w:p>
        </w:tc>
        <w:tc>
          <w:tcPr>
            <w:tcW w:w="1238" w:type="dxa"/>
            <w:tcBorders>
              <w:top w:val="single" w:sz="16" w:space="0" w:color="000000"/>
              <w:bottom w:val="nil"/>
            </w:tcBorders>
            <w:shd w:val="clear" w:color="auto" w:fill="FFFFFF"/>
            <w:vAlign w:val="center"/>
          </w:tcPr>
          <w:p w14:paraId="24AB36A7"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3</w:t>
            </w:r>
          </w:p>
        </w:tc>
        <w:tc>
          <w:tcPr>
            <w:tcW w:w="1797" w:type="dxa"/>
            <w:tcBorders>
              <w:top w:val="single" w:sz="16" w:space="0" w:color="000000"/>
              <w:bottom w:val="nil"/>
            </w:tcBorders>
            <w:shd w:val="clear" w:color="auto" w:fill="FFFFFF"/>
            <w:vAlign w:val="center"/>
          </w:tcPr>
          <w:p w14:paraId="575C7870"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16062.500</w:t>
            </w:r>
          </w:p>
        </w:tc>
        <w:tc>
          <w:tcPr>
            <w:tcW w:w="1602" w:type="dxa"/>
            <w:tcBorders>
              <w:top w:val="single" w:sz="16" w:space="0" w:color="000000"/>
              <w:bottom w:val="nil"/>
            </w:tcBorders>
            <w:shd w:val="clear" w:color="auto" w:fill="FFFFFF"/>
            <w:vAlign w:val="center"/>
          </w:tcPr>
          <w:p w14:paraId="11853D61"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12.576</w:t>
            </w:r>
          </w:p>
        </w:tc>
        <w:tc>
          <w:tcPr>
            <w:tcW w:w="1239" w:type="dxa"/>
            <w:tcBorders>
              <w:top w:val="single" w:sz="16" w:space="0" w:color="000000"/>
              <w:bottom w:val="nil"/>
              <w:right w:val="single" w:sz="16" w:space="0" w:color="000000"/>
            </w:tcBorders>
            <w:shd w:val="clear" w:color="auto" w:fill="FFFFFF"/>
            <w:vAlign w:val="center"/>
          </w:tcPr>
          <w:p w14:paraId="3F9059CD"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.000</w:t>
            </w:r>
          </w:p>
        </w:tc>
      </w:tr>
      <w:tr w:rsidR="00F64175" w14:paraId="21996ABD" w14:textId="77777777" w:rsidTr="00F64175">
        <w:trPr>
          <w:cantSplit/>
          <w:trHeight w:val="274"/>
        </w:trPr>
        <w:tc>
          <w:tcPr>
            <w:tcW w:w="2131" w:type="dxa"/>
            <w:tcBorders>
              <w:top w:val="nil"/>
              <w:left w:val="single" w:sz="16" w:space="0" w:color="000000"/>
              <w:bottom w:val="nil"/>
              <w:right w:val="single" w:sz="16" w:space="0" w:color="000000"/>
            </w:tcBorders>
            <w:shd w:val="clear" w:color="auto" w:fill="FFFFFF"/>
            <w:vAlign w:val="center"/>
          </w:tcPr>
          <w:p w14:paraId="5219BFF1"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Intercept</w:t>
            </w:r>
          </w:p>
        </w:tc>
        <w:tc>
          <w:tcPr>
            <w:tcW w:w="1797" w:type="dxa"/>
            <w:tcBorders>
              <w:top w:val="nil"/>
              <w:left w:val="single" w:sz="16" w:space="0" w:color="000000"/>
              <w:bottom w:val="nil"/>
            </w:tcBorders>
            <w:shd w:val="clear" w:color="auto" w:fill="FFFFFF"/>
            <w:vAlign w:val="center"/>
          </w:tcPr>
          <w:p w14:paraId="40E55FEF"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21869504.167</w:t>
            </w:r>
          </w:p>
        </w:tc>
        <w:tc>
          <w:tcPr>
            <w:tcW w:w="1238" w:type="dxa"/>
            <w:tcBorders>
              <w:top w:val="nil"/>
              <w:bottom w:val="nil"/>
            </w:tcBorders>
            <w:shd w:val="clear" w:color="auto" w:fill="FFFFFF"/>
            <w:vAlign w:val="center"/>
          </w:tcPr>
          <w:p w14:paraId="3A9E366E"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w:t>
            </w:r>
          </w:p>
        </w:tc>
        <w:tc>
          <w:tcPr>
            <w:tcW w:w="1797" w:type="dxa"/>
            <w:tcBorders>
              <w:top w:val="nil"/>
              <w:bottom w:val="nil"/>
            </w:tcBorders>
            <w:shd w:val="clear" w:color="auto" w:fill="FFFFFF"/>
            <w:vAlign w:val="center"/>
          </w:tcPr>
          <w:p w14:paraId="629AF54C"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21869504.167</w:t>
            </w:r>
          </w:p>
        </w:tc>
        <w:tc>
          <w:tcPr>
            <w:tcW w:w="1602" w:type="dxa"/>
            <w:tcBorders>
              <w:top w:val="nil"/>
              <w:bottom w:val="nil"/>
            </w:tcBorders>
            <w:shd w:val="clear" w:color="auto" w:fill="FFFFFF"/>
            <w:vAlign w:val="center"/>
          </w:tcPr>
          <w:p w14:paraId="6DC14E8E"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17122.142</w:t>
            </w:r>
          </w:p>
        </w:tc>
        <w:tc>
          <w:tcPr>
            <w:tcW w:w="1239" w:type="dxa"/>
            <w:tcBorders>
              <w:top w:val="nil"/>
              <w:bottom w:val="nil"/>
              <w:right w:val="single" w:sz="16" w:space="0" w:color="000000"/>
            </w:tcBorders>
            <w:shd w:val="clear" w:color="auto" w:fill="FFFFFF"/>
            <w:vAlign w:val="center"/>
          </w:tcPr>
          <w:p w14:paraId="2BEF97A5"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.000</w:t>
            </w:r>
          </w:p>
        </w:tc>
      </w:tr>
      <w:tr w:rsidR="00F64175" w14:paraId="0B67820B" w14:textId="77777777" w:rsidTr="00F64175">
        <w:trPr>
          <w:cantSplit/>
          <w:trHeight w:val="274"/>
        </w:trPr>
        <w:tc>
          <w:tcPr>
            <w:tcW w:w="2131" w:type="dxa"/>
            <w:tcBorders>
              <w:top w:val="nil"/>
              <w:left w:val="single" w:sz="16" w:space="0" w:color="000000"/>
              <w:bottom w:val="nil"/>
              <w:right w:val="single" w:sz="16" w:space="0" w:color="000000"/>
            </w:tcBorders>
            <w:shd w:val="clear" w:color="auto" w:fill="FFFFFF"/>
            <w:vAlign w:val="center"/>
          </w:tcPr>
          <w:p w14:paraId="15A08751"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group</w:t>
            </w:r>
          </w:p>
        </w:tc>
        <w:tc>
          <w:tcPr>
            <w:tcW w:w="1797" w:type="dxa"/>
            <w:tcBorders>
              <w:top w:val="nil"/>
              <w:left w:val="single" w:sz="16" w:space="0" w:color="000000"/>
              <w:bottom w:val="nil"/>
            </w:tcBorders>
            <w:shd w:val="clear" w:color="auto" w:fill="FFFFFF"/>
            <w:vAlign w:val="center"/>
          </w:tcPr>
          <w:p w14:paraId="4A73D9CF"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13066.667</w:t>
            </w:r>
          </w:p>
        </w:tc>
        <w:tc>
          <w:tcPr>
            <w:tcW w:w="1238" w:type="dxa"/>
            <w:tcBorders>
              <w:top w:val="nil"/>
              <w:bottom w:val="nil"/>
            </w:tcBorders>
            <w:shd w:val="clear" w:color="auto" w:fill="FFFFFF"/>
            <w:vAlign w:val="center"/>
          </w:tcPr>
          <w:p w14:paraId="5977BA8E"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w:t>
            </w:r>
          </w:p>
        </w:tc>
        <w:tc>
          <w:tcPr>
            <w:tcW w:w="1797" w:type="dxa"/>
            <w:tcBorders>
              <w:top w:val="nil"/>
              <w:bottom w:val="nil"/>
            </w:tcBorders>
            <w:shd w:val="clear" w:color="auto" w:fill="FFFFFF"/>
            <w:vAlign w:val="center"/>
          </w:tcPr>
          <w:p w14:paraId="613CCA0D"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13066.667</w:t>
            </w:r>
          </w:p>
        </w:tc>
        <w:tc>
          <w:tcPr>
            <w:tcW w:w="1602" w:type="dxa"/>
            <w:tcBorders>
              <w:top w:val="nil"/>
              <w:bottom w:val="nil"/>
            </w:tcBorders>
            <w:shd w:val="clear" w:color="auto" w:fill="FFFFFF"/>
            <w:vAlign w:val="center"/>
          </w:tcPr>
          <w:p w14:paraId="74204736"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10.230</w:t>
            </w:r>
          </w:p>
        </w:tc>
        <w:tc>
          <w:tcPr>
            <w:tcW w:w="1239" w:type="dxa"/>
            <w:tcBorders>
              <w:top w:val="nil"/>
              <w:bottom w:val="nil"/>
              <w:right w:val="single" w:sz="16" w:space="0" w:color="000000"/>
            </w:tcBorders>
            <w:shd w:val="clear" w:color="auto" w:fill="FFFFFF"/>
            <w:vAlign w:val="center"/>
          </w:tcPr>
          <w:p w14:paraId="1558D170"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.002</w:t>
            </w:r>
          </w:p>
        </w:tc>
      </w:tr>
      <w:tr w:rsidR="00F64175" w14:paraId="5A340652" w14:textId="77777777" w:rsidTr="00F64175">
        <w:trPr>
          <w:cantSplit/>
          <w:trHeight w:val="274"/>
        </w:trPr>
        <w:tc>
          <w:tcPr>
            <w:tcW w:w="2131" w:type="dxa"/>
            <w:tcBorders>
              <w:top w:val="nil"/>
              <w:left w:val="single" w:sz="16" w:space="0" w:color="000000"/>
              <w:bottom w:val="nil"/>
              <w:right w:val="single" w:sz="16" w:space="0" w:color="000000"/>
            </w:tcBorders>
            <w:shd w:val="clear" w:color="auto" w:fill="FFFFFF"/>
            <w:vAlign w:val="center"/>
          </w:tcPr>
          <w:p w14:paraId="1CF496FF"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GRE type</w:t>
            </w:r>
          </w:p>
        </w:tc>
        <w:tc>
          <w:tcPr>
            <w:tcW w:w="1797" w:type="dxa"/>
            <w:tcBorders>
              <w:top w:val="nil"/>
              <w:left w:val="single" w:sz="16" w:space="0" w:color="000000"/>
              <w:bottom w:val="nil"/>
            </w:tcBorders>
            <w:shd w:val="clear" w:color="auto" w:fill="FFFFFF"/>
            <w:vAlign w:val="center"/>
          </w:tcPr>
          <w:p w14:paraId="6E51748C"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24704.167</w:t>
            </w:r>
          </w:p>
        </w:tc>
        <w:tc>
          <w:tcPr>
            <w:tcW w:w="1238" w:type="dxa"/>
            <w:tcBorders>
              <w:top w:val="nil"/>
              <w:bottom w:val="nil"/>
            </w:tcBorders>
            <w:shd w:val="clear" w:color="auto" w:fill="FFFFFF"/>
            <w:vAlign w:val="center"/>
          </w:tcPr>
          <w:p w14:paraId="45F11CBD"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w:t>
            </w:r>
          </w:p>
        </w:tc>
        <w:tc>
          <w:tcPr>
            <w:tcW w:w="1797" w:type="dxa"/>
            <w:tcBorders>
              <w:top w:val="nil"/>
              <w:bottom w:val="nil"/>
            </w:tcBorders>
            <w:shd w:val="clear" w:color="auto" w:fill="FFFFFF"/>
            <w:vAlign w:val="center"/>
          </w:tcPr>
          <w:p w14:paraId="4DE85E7E"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24704.167</w:t>
            </w:r>
          </w:p>
        </w:tc>
        <w:tc>
          <w:tcPr>
            <w:tcW w:w="1602" w:type="dxa"/>
            <w:tcBorders>
              <w:top w:val="nil"/>
              <w:bottom w:val="nil"/>
            </w:tcBorders>
            <w:shd w:val="clear" w:color="auto" w:fill="FFFFFF"/>
            <w:vAlign w:val="center"/>
          </w:tcPr>
          <w:p w14:paraId="667DEDD3"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19.341</w:t>
            </w:r>
          </w:p>
        </w:tc>
        <w:tc>
          <w:tcPr>
            <w:tcW w:w="1239" w:type="dxa"/>
            <w:tcBorders>
              <w:top w:val="nil"/>
              <w:bottom w:val="nil"/>
              <w:right w:val="single" w:sz="16" w:space="0" w:color="000000"/>
            </w:tcBorders>
            <w:shd w:val="clear" w:color="auto" w:fill="FFFFFF"/>
            <w:vAlign w:val="center"/>
          </w:tcPr>
          <w:p w14:paraId="0819A0A1"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.000</w:t>
            </w:r>
          </w:p>
        </w:tc>
      </w:tr>
      <w:tr w:rsidR="00F64175" w14:paraId="2B24CF00" w14:textId="77777777" w:rsidTr="00F64175">
        <w:trPr>
          <w:cantSplit/>
          <w:trHeight w:val="274"/>
        </w:trPr>
        <w:tc>
          <w:tcPr>
            <w:tcW w:w="2131" w:type="dxa"/>
            <w:tcBorders>
              <w:top w:val="nil"/>
              <w:left w:val="single" w:sz="16" w:space="0" w:color="000000"/>
              <w:bottom w:val="nil"/>
              <w:right w:val="single" w:sz="16" w:space="0" w:color="000000"/>
            </w:tcBorders>
            <w:shd w:val="clear" w:color="auto" w:fill="FFFFFF"/>
            <w:vAlign w:val="center"/>
          </w:tcPr>
          <w:p w14:paraId="18E35CB8"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group * GRE type</w:t>
            </w:r>
          </w:p>
        </w:tc>
        <w:tc>
          <w:tcPr>
            <w:tcW w:w="1797" w:type="dxa"/>
            <w:tcBorders>
              <w:top w:val="nil"/>
              <w:left w:val="single" w:sz="16" w:space="0" w:color="000000"/>
              <w:bottom w:val="nil"/>
            </w:tcBorders>
            <w:shd w:val="clear" w:color="auto" w:fill="FFFFFF"/>
            <w:vAlign w:val="center"/>
          </w:tcPr>
          <w:p w14:paraId="6568CC05"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10416.667</w:t>
            </w:r>
          </w:p>
        </w:tc>
        <w:tc>
          <w:tcPr>
            <w:tcW w:w="1238" w:type="dxa"/>
            <w:tcBorders>
              <w:top w:val="nil"/>
              <w:bottom w:val="nil"/>
            </w:tcBorders>
            <w:shd w:val="clear" w:color="auto" w:fill="FFFFFF"/>
            <w:vAlign w:val="center"/>
          </w:tcPr>
          <w:p w14:paraId="0067B91B"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w:t>
            </w:r>
          </w:p>
        </w:tc>
        <w:tc>
          <w:tcPr>
            <w:tcW w:w="1797" w:type="dxa"/>
            <w:tcBorders>
              <w:top w:val="nil"/>
              <w:bottom w:val="nil"/>
            </w:tcBorders>
            <w:shd w:val="clear" w:color="auto" w:fill="FFFFFF"/>
            <w:vAlign w:val="center"/>
          </w:tcPr>
          <w:p w14:paraId="2634F9C2"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10416.667</w:t>
            </w:r>
          </w:p>
        </w:tc>
        <w:tc>
          <w:tcPr>
            <w:tcW w:w="1602" w:type="dxa"/>
            <w:tcBorders>
              <w:top w:val="nil"/>
              <w:bottom w:val="nil"/>
            </w:tcBorders>
            <w:shd w:val="clear" w:color="auto" w:fill="FFFFFF"/>
            <w:vAlign w:val="center"/>
          </w:tcPr>
          <w:p w14:paraId="595E3CC0"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8.155</w:t>
            </w:r>
          </w:p>
        </w:tc>
        <w:tc>
          <w:tcPr>
            <w:tcW w:w="1239" w:type="dxa"/>
            <w:tcBorders>
              <w:top w:val="nil"/>
              <w:bottom w:val="nil"/>
              <w:right w:val="single" w:sz="16" w:space="0" w:color="000000"/>
            </w:tcBorders>
            <w:shd w:val="clear" w:color="auto" w:fill="FFFFFF"/>
            <w:vAlign w:val="center"/>
          </w:tcPr>
          <w:p w14:paraId="0F4D7F99"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.005</w:t>
            </w:r>
          </w:p>
        </w:tc>
      </w:tr>
      <w:tr w:rsidR="00F64175" w14:paraId="79E58268" w14:textId="77777777" w:rsidTr="00F64175">
        <w:trPr>
          <w:cantSplit/>
          <w:trHeight w:val="274"/>
        </w:trPr>
        <w:tc>
          <w:tcPr>
            <w:tcW w:w="2131" w:type="dxa"/>
            <w:tcBorders>
              <w:top w:val="nil"/>
              <w:left w:val="single" w:sz="16" w:space="0" w:color="000000"/>
              <w:bottom w:val="nil"/>
              <w:right w:val="single" w:sz="16" w:space="0" w:color="000000"/>
            </w:tcBorders>
            <w:shd w:val="clear" w:color="auto" w:fill="FFFFFF"/>
            <w:vAlign w:val="center"/>
          </w:tcPr>
          <w:p w14:paraId="3E25F23D"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Error</w:t>
            </w:r>
          </w:p>
        </w:tc>
        <w:tc>
          <w:tcPr>
            <w:tcW w:w="1797" w:type="dxa"/>
            <w:tcBorders>
              <w:top w:val="nil"/>
              <w:left w:val="single" w:sz="16" w:space="0" w:color="000000"/>
              <w:bottom w:val="nil"/>
            </w:tcBorders>
            <w:shd w:val="clear" w:color="auto" w:fill="FFFFFF"/>
            <w:vAlign w:val="center"/>
          </w:tcPr>
          <w:p w14:paraId="50CAF3B0"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117508.333</w:t>
            </w:r>
          </w:p>
        </w:tc>
        <w:tc>
          <w:tcPr>
            <w:tcW w:w="1238" w:type="dxa"/>
            <w:tcBorders>
              <w:top w:val="nil"/>
              <w:bottom w:val="nil"/>
            </w:tcBorders>
            <w:shd w:val="clear" w:color="auto" w:fill="FFFFFF"/>
            <w:vAlign w:val="center"/>
          </w:tcPr>
          <w:p w14:paraId="14F38580"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92</w:t>
            </w:r>
          </w:p>
        </w:tc>
        <w:tc>
          <w:tcPr>
            <w:tcW w:w="1797" w:type="dxa"/>
            <w:tcBorders>
              <w:top w:val="nil"/>
              <w:bottom w:val="nil"/>
            </w:tcBorders>
            <w:shd w:val="clear" w:color="auto" w:fill="FFFFFF"/>
            <w:vAlign w:val="center"/>
          </w:tcPr>
          <w:p w14:paraId="5D553BD1"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1277.264</w:t>
            </w:r>
          </w:p>
        </w:tc>
        <w:tc>
          <w:tcPr>
            <w:tcW w:w="1602" w:type="dxa"/>
            <w:tcBorders>
              <w:top w:val="nil"/>
              <w:bottom w:val="nil"/>
            </w:tcBorders>
            <w:shd w:val="clear" w:color="auto" w:fill="FFFFFF"/>
          </w:tcPr>
          <w:p w14:paraId="29E4A33C" w14:textId="77777777" w:rsidR="00F64175" w:rsidRPr="00632D63" w:rsidRDefault="00F64175" w:rsidP="00F64175">
            <w:pPr>
              <w:ind w:firstLine="30"/>
              <w:rPr>
                <w:rFonts w:ascii="Arial" w:hAnsi="Arial" w:cs="Arial"/>
                <w:sz w:val="22"/>
                <w:szCs w:val="22"/>
              </w:rPr>
            </w:pPr>
          </w:p>
        </w:tc>
        <w:tc>
          <w:tcPr>
            <w:tcW w:w="1239" w:type="dxa"/>
            <w:tcBorders>
              <w:top w:val="nil"/>
              <w:bottom w:val="nil"/>
              <w:right w:val="single" w:sz="16" w:space="0" w:color="000000"/>
            </w:tcBorders>
            <w:shd w:val="clear" w:color="auto" w:fill="FFFFFF"/>
          </w:tcPr>
          <w:p w14:paraId="4356F443" w14:textId="77777777" w:rsidR="00F64175" w:rsidRPr="00632D63" w:rsidRDefault="00F64175" w:rsidP="00F64175">
            <w:pPr>
              <w:ind w:firstLine="30"/>
              <w:rPr>
                <w:rFonts w:ascii="Arial" w:hAnsi="Arial" w:cs="Arial"/>
                <w:sz w:val="22"/>
                <w:szCs w:val="22"/>
              </w:rPr>
            </w:pPr>
          </w:p>
        </w:tc>
      </w:tr>
      <w:tr w:rsidR="00F64175" w14:paraId="5F1AA260" w14:textId="77777777" w:rsidTr="00F64175">
        <w:trPr>
          <w:cantSplit/>
          <w:trHeight w:val="274"/>
        </w:trPr>
        <w:tc>
          <w:tcPr>
            <w:tcW w:w="2131" w:type="dxa"/>
            <w:tcBorders>
              <w:top w:val="nil"/>
              <w:left w:val="single" w:sz="16" w:space="0" w:color="000000"/>
              <w:bottom w:val="nil"/>
              <w:right w:val="single" w:sz="16" w:space="0" w:color="000000"/>
            </w:tcBorders>
            <w:shd w:val="clear" w:color="auto" w:fill="FFFFFF"/>
            <w:vAlign w:val="center"/>
          </w:tcPr>
          <w:p w14:paraId="74C8C857"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Total</w:t>
            </w:r>
          </w:p>
        </w:tc>
        <w:tc>
          <w:tcPr>
            <w:tcW w:w="1797" w:type="dxa"/>
            <w:tcBorders>
              <w:top w:val="nil"/>
              <w:left w:val="single" w:sz="16" w:space="0" w:color="000000"/>
              <w:bottom w:val="nil"/>
            </w:tcBorders>
            <w:shd w:val="clear" w:color="auto" w:fill="FFFFFF"/>
            <w:vAlign w:val="center"/>
          </w:tcPr>
          <w:p w14:paraId="55BA957C"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22035200.000</w:t>
            </w:r>
          </w:p>
        </w:tc>
        <w:tc>
          <w:tcPr>
            <w:tcW w:w="1238" w:type="dxa"/>
            <w:tcBorders>
              <w:top w:val="nil"/>
              <w:bottom w:val="nil"/>
            </w:tcBorders>
            <w:shd w:val="clear" w:color="auto" w:fill="FFFFFF"/>
            <w:vAlign w:val="center"/>
          </w:tcPr>
          <w:p w14:paraId="720594D4"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96</w:t>
            </w:r>
          </w:p>
        </w:tc>
        <w:tc>
          <w:tcPr>
            <w:tcW w:w="1797" w:type="dxa"/>
            <w:tcBorders>
              <w:top w:val="nil"/>
              <w:bottom w:val="nil"/>
            </w:tcBorders>
            <w:shd w:val="clear" w:color="auto" w:fill="FFFFFF"/>
          </w:tcPr>
          <w:p w14:paraId="5B2B809A" w14:textId="77777777" w:rsidR="00F64175" w:rsidRPr="00632D63" w:rsidRDefault="00F64175" w:rsidP="00F64175">
            <w:pPr>
              <w:ind w:firstLine="30"/>
              <w:rPr>
                <w:rFonts w:ascii="Arial" w:hAnsi="Arial" w:cs="Arial"/>
                <w:sz w:val="22"/>
                <w:szCs w:val="22"/>
              </w:rPr>
            </w:pPr>
          </w:p>
        </w:tc>
        <w:tc>
          <w:tcPr>
            <w:tcW w:w="1602" w:type="dxa"/>
            <w:tcBorders>
              <w:top w:val="nil"/>
              <w:bottom w:val="nil"/>
            </w:tcBorders>
            <w:shd w:val="clear" w:color="auto" w:fill="FFFFFF"/>
          </w:tcPr>
          <w:p w14:paraId="2EF169E4" w14:textId="77777777" w:rsidR="00F64175" w:rsidRPr="00632D63" w:rsidRDefault="00F64175" w:rsidP="00F64175">
            <w:pPr>
              <w:ind w:firstLine="30"/>
              <w:rPr>
                <w:rFonts w:ascii="Arial" w:hAnsi="Arial" w:cs="Arial"/>
                <w:sz w:val="22"/>
                <w:szCs w:val="22"/>
              </w:rPr>
            </w:pPr>
          </w:p>
        </w:tc>
        <w:tc>
          <w:tcPr>
            <w:tcW w:w="1239" w:type="dxa"/>
            <w:tcBorders>
              <w:top w:val="nil"/>
              <w:bottom w:val="nil"/>
              <w:right w:val="single" w:sz="16" w:space="0" w:color="000000"/>
            </w:tcBorders>
            <w:shd w:val="clear" w:color="auto" w:fill="FFFFFF"/>
          </w:tcPr>
          <w:p w14:paraId="7E78106A" w14:textId="77777777" w:rsidR="00F64175" w:rsidRPr="00632D63" w:rsidRDefault="00F64175" w:rsidP="00F64175">
            <w:pPr>
              <w:ind w:firstLine="30"/>
              <w:rPr>
                <w:rFonts w:ascii="Arial" w:hAnsi="Arial" w:cs="Arial"/>
                <w:sz w:val="22"/>
                <w:szCs w:val="22"/>
              </w:rPr>
            </w:pPr>
          </w:p>
        </w:tc>
      </w:tr>
      <w:tr w:rsidR="00F64175" w14:paraId="76BBBB66" w14:textId="77777777" w:rsidTr="00F64175">
        <w:trPr>
          <w:cantSplit/>
          <w:trHeight w:val="274"/>
        </w:trPr>
        <w:tc>
          <w:tcPr>
            <w:tcW w:w="2131" w:type="dxa"/>
            <w:tcBorders>
              <w:top w:val="nil"/>
              <w:left w:val="single" w:sz="16" w:space="0" w:color="000000"/>
              <w:bottom w:val="single" w:sz="16" w:space="0" w:color="000000"/>
              <w:right w:val="single" w:sz="16" w:space="0" w:color="000000"/>
            </w:tcBorders>
            <w:shd w:val="clear" w:color="auto" w:fill="FFFFFF"/>
            <w:vAlign w:val="center"/>
          </w:tcPr>
          <w:p w14:paraId="1BD41E0F" w14:textId="77777777" w:rsidR="00F64175" w:rsidRPr="00632D63" w:rsidRDefault="00F64175" w:rsidP="00F64175">
            <w:pPr>
              <w:spacing w:line="320" w:lineRule="atLeast"/>
              <w:ind w:left="60" w:right="60" w:firstLine="30"/>
              <w:rPr>
                <w:rFonts w:ascii="Arial" w:hAnsi="Arial" w:cs="Arial"/>
                <w:sz w:val="22"/>
                <w:szCs w:val="22"/>
              </w:rPr>
            </w:pPr>
            <w:r w:rsidRPr="00632D63">
              <w:rPr>
                <w:rFonts w:ascii="Arial" w:hAnsi="Arial" w:cs="Arial"/>
                <w:sz w:val="22"/>
                <w:szCs w:val="22"/>
              </w:rPr>
              <w:t>Corrected Total</w:t>
            </w:r>
          </w:p>
        </w:tc>
        <w:tc>
          <w:tcPr>
            <w:tcW w:w="1797" w:type="dxa"/>
            <w:tcBorders>
              <w:top w:val="nil"/>
              <w:left w:val="single" w:sz="16" w:space="0" w:color="000000"/>
              <w:bottom w:val="single" w:sz="16" w:space="0" w:color="000000"/>
            </w:tcBorders>
            <w:shd w:val="clear" w:color="auto" w:fill="FFFFFF"/>
            <w:vAlign w:val="center"/>
          </w:tcPr>
          <w:p w14:paraId="3391EF7B"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165695.833</w:t>
            </w:r>
          </w:p>
        </w:tc>
        <w:tc>
          <w:tcPr>
            <w:tcW w:w="1238" w:type="dxa"/>
            <w:tcBorders>
              <w:top w:val="nil"/>
              <w:bottom w:val="single" w:sz="16" w:space="0" w:color="000000"/>
            </w:tcBorders>
            <w:shd w:val="clear" w:color="auto" w:fill="FFFFFF"/>
            <w:vAlign w:val="center"/>
          </w:tcPr>
          <w:p w14:paraId="009D06D9" w14:textId="77777777" w:rsidR="00F64175" w:rsidRPr="00632D63" w:rsidRDefault="00F64175" w:rsidP="00F64175">
            <w:pPr>
              <w:spacing w:line="320" w:lineRule="atLeast"/>
              <w:ind w:left="60" w:right="60" w:firstLine="30"/>
              <w:jc w:val="right"/>
              <w:rPr>
                <w:rFonts w:ascii="Arial" w:hAnsi="Arial" w:cs="Arial"/>
                <w:sz w:val="22"/>
                <w:szCs w:val="22"/>
              </w:rPr>
            </w:pPr>
            <w:r w:rsidRPr="00632D63">
              <w:rPr>
                <w:rFonts w:ascii="Arial" w:hAnsi="Arial" w:cs="Arial"/>
                <w:sz w:val="22"/>
                <w:szCs w:val="22"/>
              </w:rPr>
              <w:t>95</w:t>
            </w:r>
          </w:p>
        </w:tc>
        <w:tc>
          <w:tcPr>
            <w:tcW w:w="1797" w:type="dxa"/>
            <w:tcBorders>
              <w:top w:val="nil"/>
              <w:bottom w:val="single" w:sz="16" w:space="0" w:color="000000"/>
            </w:tcBorders>
            <w:shd w:val="clear" w:color="auto" w:fill="FFFFFF"/>
          </w:tcPr>
          <w:p w14:paraId="231C590C" w14:textId="77777777" w:rsidR="00F64175" w:rsidRPr="00632D63" w:rsidRDefault="00F64175" w:rsidP="00F64175">
            <w:pPr>
              <w:ind w:firstLine="30"/>
              <w:rPr>
                <w:rFonts w:ascii="Arial" w:hAnsi="Arial" w:cs="Arial"/>
                <w:sz w:val="22"/>
                <w:szCs w:val="22"/>
              </w:rPr>
            </w:pPr>
          </w:p>
        </w:tc>
        <w:tc>
          <w:tcPr>
            <w:tcW w:w="1602" w:type="dxa"/>
            <w:tcBorders>
              <w:top w:val="nil"/>
              <w:bottom w:val="single" w:sz="16" w:space="0" w:color="000000"/>
            </w:tcBorders>
            <w:shd w:val="clear" w:color="auto" w:fill="FFFFFF"/>
          </w:tcPr>
          <w:p w14:paraId="1190ED44" w14:textId="77777777" w:rsidR="00F64175" w:rsidRPr="00632D63" w:rsidRDefault="00F64175" w:rsidP="00F64175">
            <w:pPr>
              <w:ind w:firstLine="30"/>
              <w:rPr>
                <w:rFonts w:ascii="Arial" w:hAnsi="Arial" w:cs="Arial"/>
                <w:sz w:val="22"/>
                <w:szCs w:val="22"/>
              </w:rPr>
            </w:pPr>
          </w:p>
        </w:tc>
        <w:tc>
          <w:tcPr>
            <w:tcW w:w="1239" w:type="dxa"/>
            <w:tcBorders>
              <w:top w:val="nil"/>
              <w:bottom w:val="single" w:sz="16" w:space="0" w:color="000000"/>
              <w:right w:val="single" w:sz="16" w:space="0" w:color="000000"/>
            </w:tcBorders>
            <w:shd w:val="clear" w:color="auto" w:fill="FFFFFF"/>
          </w:tcPr>
          <w:p w14:paraId="7FEB08C0" w14:textId="77777777" w:rsidR="00F64175" w:rsidRPr="00632D63" w:rsidRDefault="00F64175" w:rsidP="00F64175">
            <w:pPr>
              <w:ind w:firstLine="30"/>
              <w:rPr>
                <w:rFonts w:ascii="Arial" w:hAnsi="Arial" w:cs="Arial"/>
                <w:sz w:val="22"/>
                <w:szCs w:val="22"/>
              </w:rPr>
            </w:pPr>
          </w:p>
        </w:tc>
      </w:tr>
    </w:tbl>
    <w:p w14:paraId="1B113437" w14:textId="77777777" w:rsidR="00B74EA3" w:rsidRDefault="00B74EA3" w:rsidP="00B74EA3">
      <w:pPr>
        <w:pStyle w:val="ListParagraph"/>
        <w:tabs>
          <w:tab w:val="center" w:pos="3571"/>
        </w:tabs>
        <w:autoSpaceDE w:val="0"/>
        <w:autoSpaceDN w:val="0"/>
        <w:adjustRightInd w:val="0"/>
        <w:rPr>
          <w:rFonts w:eastAsia="Batang"/>
          <w:bCs/>
          <w:color w:val="000000"/>
          <w:lang w:eastAsia="ko-KR"/>
        </w:rPr>
      </w:pPr>
    </w:p>
    <w:p w14:paraId="6D696AE8" w14:textId="77777777" w:rsidR="00B74EA3" w:rsidRPr="00382053" w:rsidRDefault="00B74EA3" w:rsidP="00382053">
      <w:pPr>
        <w:tabs>
          <w:tab w:val="center" w:pos="3571"/>
        </w:tabs>
        <w:autoSpaceDE w:val="0"/>
        <w:autoSpaceDN w:val="0"/>
        <w:adjustRightInd w:val="0"/>
        <w:rPr>
          <w:rFonts w:eastAsia="Batang"/>
          <w:bCs/>
          <w:color w:val="000000"/>
          <w:lang w:eastAsia="ko-KR"/>
        </w:rPr>
      </w:pPr>
    </w:p>
    <w:p w14:paraId="00373B2C" w14:textId="77777777" w:rsidR="004522C5" w:rsidRDefault="00382053" w:rsidP="00382053">
      <w:pPr>
        <w:ind w:hanging="360"/>
        <w:rPr>
          <w:rFonts w:cs="Times New Roman"/>
        </w:rPr>
      </w:pPr>
      <w:r>
        <w:rPr>
          <w:rFonts w:cs="Times New Roman"/>
        </w:rPr>
        <w:t xml:space="preserve">    </w:t>
      </w:r>
    </w:p>
    <w:p w14:paraId="61E5C83F" w14:textId="77777777" w:rsidR="00121AD4" w:rsidRDefault="00B74EA3" w:rsidP="00121AD4">
      <w:pPr>
        <w:pStyle w:val="ListParagraph"/>
        <w:numPr>
          <w:ilvl w:val="0"/>
          <w:numId w:val="11"/>
        </w:numPr>
        <w:rPr>
          <w:rFonts w:eastAsia="Batang"/>
          <w:bCs/>
          <w:color w:val="000000"/>
          <w:lang w:eastAsia="ko-KR"/>
        </w:rPr>
      </w:pPr>
      <w:r w:rsidRPr="00E66743">
        <w:rPr>
          <w:rFonts w:eastAsia="Batang"/>
          <w:bCs/>
          <w:color w:val="000000"/>
          <w:lang w:eastAsia="ko-KR"/>
        </w:rPr>
        <w:t>Write out the statistic</w:t>
      </w:r>
      <w:r>
        <w:rPr>
          <w:rFonts w:eastAsia="Batang"/>
          <w:bCs/>
          <w:color w:val="000000"/>
          <w:lang w:eastAsia="ko-KR"/>
        </w:rPr>
        <w:t>al</w:t>
      </w:r>
      <w:r w:rsidRPr="00E66743">
        <w:rPr>
          <w:rFonts w:eastAsia="Batang"/>
          <w:bCs/>
          <w:color w:val="000000"/>
          <w:lang w:eastAsia="ko-KR"/>
        </w:rPr>
        <w:t xml:space="preserve"> report</w:t>
      </w:r>
      <w:r>
        <w:rPr>
          <w:rFonts w:eastAsia="Batang"/>
          <w:bCs/>
          <w:color w:val="000000"/>
          <w:lang w:eastAsia="ko-KR"/>
        </w:rPr>
        <w:t>s</w:t>
      </w:r>
      <w:r w:rsidRPr="00E66743">
        <w:rPr>
          <w:rFonts w:eastAsia="Batang"/>
          <w:bCs/>
          <w:color w:val="000000"/>
          <w:lang w:eastAsia="ko-KR"/>
        </w:rPr>
        <w:t xml:space="preserve"> of the </w:t>
      </w:r>
      <w:r>
        <w:rPr>
          <w:rFonts w:eastAsia="Batang"/>
          <w:bCs/>
          <w:color w:val="000000"/>
          <w:lang w:eastAsia="ko-KR"/>
        </w:rPr>
        <w:t xml:space="preserve">three tests carried out in the </w:t>
      </w:r>
      <w:r w:rsidRPr="00E66743">
        <w:rPr>
          <w:rFonts w:eastAsia="Batang"/>
          <w:bCs/>
          <w:color w:val="000000"/>
          <w:lang w:eastAsia="ko-KR"/>
        </w:rPr>
        <w:t xml:space="preserve">2x2 ANOVA </w:t>
      </w:r>
      <w:r>
        <w:rPr>
          <w:rFonts w:eastAsia="Batang"/>
          <w:bCs/>
          <w:color w:val="000000"/>
          <w:lang w:eastAsia="ko-KR"/>
        </w:rPr>
        <w:t>reported above (</w:t>
      </w:r>
      <w:r w:rsidR="00632D63">
        <w:rPr>
          <w:rFonts w:eastAsia="Batang"/>
          <w:bCs/>
          <w:color w:val="000000"/>
          <w:lang w:eastAsia="ko-KR"/>
        </w:rPr>
        <w:t xml:space="preserve">just the statistics </w:t>
      </w:r>
      <w:r w:rsidRPr="00E66743">
        <w:rPr>
          <w:rFonts w:eastAsia="Batang"/>
          <w:bCs/>
          <w:color w:val="000000"/>
          <w:lang w:eastAsia="ko-KR"/>
        </w:rPr>
        <w:t>in the standard</w:t>
      </w:r>
      <w:r w:rsidR="00632D63">
        <w:rPr>
          <w:rFonts w:eastAsia="Batang"/>
          <w:bCs/>
          <w:color w:val="000000"/>
          <w:lang w:eastAsia="ko-KR"/>
        </w:rPr>
        <w:t xml:space="preserve"> reporting</w:t>
      </w:r>
      <w:r w:rsidRPr="00E66743">
        <w:rPr>
          <w:rFonts w:eastAsia="Batang"/>
          <w:bCs/>
          <w:color w:val="000000"/>
          <w:lang w:eastAsia="ko-KR"/>
        </w:rPr>
        <w:t xml:space="preserve"> format</w:t>
      </w:r>
      <w:r>
        <w:rPr>
          <w:rFonts w:eastAsia="Batang"/>
          <w:bCs/>
          <w:color w:val="000000"/>
          <w:lang w:eastAsia="ko-KR"/>
        </w:rPr>
        <w:t>)</w:t>
      </w:r>
      <w:r w:rsidRPr="00E66743">
        <w:rPr>
          <w:rFonts w:eastAsia="Batang"/>
          <w:bCs/>
          <w:color w:val="000000"/>
          <w:lang w:eastAsia="ko-KR"/>
        </w:rPr>
        <w:t xml:space="preserve">. </w:t>
      </w:r>
      <w:r w:rsidR="00632D63">
        <w:rPr>
          <w:rFonts w:eastAsia="Batang"/>
          <w:bCs/>
          <w:color w:val="000000"/>
          <w:lang w:eastAsia="ko-KR"/>
        </w:rPr>
        <w:t xml:space="preserve"> (5 </w:t>
      </w:r>
      <w:proofErr w:type="spellStart"/>
      <w:r w:rsidR="00632D63">
        <w:rPr>
          <w:rFonts w:eastAsia="Batang"/>
          <w:bCs/>
          <w:color w:val="000000"/>
          <w:lang w:eastAsia="ko-KR"/>
        </w:rPr>
        <w:t>pts</w:t>
      </w:r>
      <w:proofErr w:type="spellEnd"/>
      <w:r w:rsidR="00632D63">
        <w:rPr>
          <w:rFonts w:eastAsia="Batang"/>
          <w:bCs/>
          <w:color w:val="000000"/>
          <w:lang w:eastAsia="ko-KR"/>
        </w:rPr>
        <w:t>)</w:t>
      </w:r>
    </w:p>
    <w:p w14:paraId="473FFABF" w14:textId="77777777" w:rsidR="00382053" w:rsidRDefault="00382053" w:rsidP="00382053">
      <w:pPr>
        <w:rPr>
          <w:rFonts w:eastAsia="Batang"/>
          <w:bCs/>
          <w:color w:val="000000"/>
          <w:lang w:eastAsia="ko-KR"/>
        </w:rPr>
      </w:pPr>
    </w:p>
    <w:p w14:paraId="7C833BCA" w14:textId="77777777" w:rsidR="006722BC" w:rsidRDefault="006722BC" w:rsidP="00382053">
      <w:pPr>
        <w:rPr>
          <w:rFonts w:eastAsia="Batang"/>
          <w:bCs/>
          <w:color w:val="000000"/>
          <w:lang w:eastAsia="ko-KR"/>
        </w:rPr>
      </w:pPr>
    </w:p>
    <w:p w14:paraId="51999C62" w14:textId="77777777" w:rsidR="006722BC" w:rsidRDefault="006722BC" w:rsidP="00382053">
      <w:pPr>
        <w:rPr>
          <w:rFonts w:eastAsia="Batang"/>
          <w:bCs/>
          <w:color w:val="000000"/>
          <w:lang w:eastAsia="ko-KR"/>
        </w:rPr>
      </w:pPr>
    </w:p>
    <w:p w14:paraId="0D1139F1" w14:textId="77777777" w:rsidR="006722BC" w:rsidRDefault="006722BC" w:rsidP="00382053">
      <w:pPr>
        <w:rPr>
          <w:rFonts w:eastAsia="Batang"/>
          <w:bCs/>
          <w:color w:val="000000"/>
          <w:lang w:eastAsia="ko-KR"/>
        </w:rPr>
      </w:pPr>
    </w:p>
    <w:p w14:paraId="68E879F6" w14:textId="77777777" w:rsidR="006722BC" w:rsidRDefault="006722BC" w:rsidP="00382053">
      <w:pPr>
        <w:rPr>
          <w:rFonts w:eastAsia="Batang"/>
          <w:bCs/>
          <w:color w:val="000000"/>
          <w:lang w:eastAsia="ko-KR"/>
        </w:rPr>
      </w:pPr>
    </w:p>
    <w:p w14:paraId="399BC109" w14:textId="77777777" w:rsidR="006722BC" w:rsidRDefault="006722BC" w:rsidP="00382053">
      <w:pPr>
        <w:rPr>
          <w:rFonts w:eastAsia="Batang"/>
          <w:bCs/>
          <w:color w:val="000000"/>
          <w:lang w:eastAsia="ko-KR"/>
        </w:rPr>
      </w:pPr>
    </w:p>
    <w:p w14:paraId="27495AFA" w14:textId="77777777" w:rsidR="006722BC" w:rsidRDefault="006722BC" w:rsidP="00382053">
      <w:pPr>
        <w:rPr>
          <w:rFonts w:eastAsia="Batang"/>
          <w:bCs/>
          <w:color w:val="000000"/>
          <w:lang w:eastAsia="ko-KR"/>
        </w:rPr>
      </w:pPr>
    </w:p>
    <w:p w14:paraId="4433E117" w14:textId="77777777" w:rsidR="006722BC" w:rsidRDefault="006722BC" w:rsidP="00382053">
      <w:pPr>
        <w:rPr>
          <w:rFonts w:eastAsia="Batang"/>
          <w:bCs/>
          <w:color w:val="000000"/>
          <w:lang w:eastAsia="ko-KR"/>
        </w:rPr>
      </w:pPr>
    </w:p>
    <w:p w14:paraId="154F1902" w14:textId="77777777" w:rsidR="006722BC" w:rsidRDefault="006722BC" w:rsidP="00382053">
      <w:pPr>
        <w:rPr>
          <w:rFonts w:eastAsia="Batang"/>
          <w:bCs/>
          <w:color w:val="000000"/>
          <w:lang w:eastAsia="ko-KR"/>
        </w:rPr>
      </w:pPr>
    </w:p>
    <w:p w14:paraId="167F198D" w14:textId="77777777" w:rsidR="006722BC" w:rsidRDefault="006722BC" w:rsidP="00382053">
      <w:pPr>
        <w:rPr>
          <w:rFonts w:eastAsia="Batang"/>
          <w:bCs/>
          <w:color w:val="000000"/>
          <w:lang w:eastAsia="ko-KR"/>
        </w:rPr>
      </w:pPr>
    </w:p>
    <w:p w14:paraId="2503F610" w14:textId="77777777" w:rsidR="006722BC" w:rsidRPr="00382053" w:rsidRDefault="006722BC" w:rsidP="00382053">
      <w:pPr>
        <w:rPr>
          <w:rFonts w:eastAsia="Batang"/>
          <w:bCs/>
          <w:color w:val="000000"/>
          <w:lang w:eastAsia="ko-KR"/>
        </w:rPr>
      </w:pPr>
    </w:p>
    <w:p w14:paraId="2403945D" w14:textId="77777777" w:rsidR="00121AD4" w:rsidRPr="00121AD4" w:rsidRDefault="00B74EA3" w:rsidP="00382053">
      <w:pPr>
        <w:pStyle w:val="ListParagraph"/>
        <w:numPr>
          <w:ilvl w:val="0"/>
          <w:numId w:val="11"/>
        </w:numPr>
        <w:tabs>
          <w:tab w:val="center" w:pos="3571"/>
        </w:tabs>
        <w:autoSpaceDE w:val="0"/>
        <w:autoSpaceDN w:val="0"/>
        <w:adjustRightInd w:val="0"/>
        <w:rPr>
          <w:rFonts w:eastAsia="Batang"/>
          <w:bCs/>
          <w:color w:val="000000"/>
          <w:lang w:eastAsia="ko-KR"/>
        </w:rPr>
      </w:pPr>
      <w:r w:rsidRPr="00E66743">
        <w:rPr>
          <w:rFonts w:eastAsia="Batang"/>
          <w:bCs/>
          <w:color w:val="000000"/>
          <w:lang w:eastAsia="ko-KR"/>
        </w:rPr>
        <w:t xml:space="preserve"> </w:t>
      </w:r>
      <w:r w:rsidR="006722BC">
        <w:rPr>
          <w:rFonts w:eastAsia="Batang"/>
          <w:bCs/>
          <w:color w:val="000000"/>
          <w:lang w:eastAsia="ko-KR"/>
        </w:rPr>
        <w:t>What do these results mean for original hypothesis of the researchers</w:t>
      </w:r>
      <w:r w:rsidR="00121AD4" w:rsidRPr="00121AD4">
        <w:rPr>
          <w:rFonts w:eastAsia="Batang"/>
          <w:bCs/>
          <w:color w:val="000000"/>
          <w:lang w:eastAsia="ko-KR"/>
        </w:rPr>
        <w:t xml:space="preserve">? </w:t>
      </w:r>
      <w:r w:rsidR="00632D63">
        <w:rPr>
          <w:rFonts w:eastAsia="Batang"/>
          <w:bCs/>
          <w:color w:val="000000"/>
          <w:lang w:eastAsia="ko-KR"/>
        </w:rPr>
        <w:t xml:space="preserve">(5 </w:t>
      </w:r>
      <w:proofErr w:type="spellStart"/>
      <w:r w:rsidR="00632D63">
        <w:rPr>
          <w:rFonts w:eastAsia="Batang"/>
          <w:bCs/>
          <w:color w:val="000000"/>
          <w:lang w:eastAsia="ko-KR"/>
        </w:rPr>
        <w:t>pts</w:t>
      </w:r>
      <w:proofErr w:type="spellEnd"/>
      <w:r w:rsidR="00632D63">
        <w:rPr>
          <w:rFonts w:eastAsia="Batang"/>
          <w:bCs/>
          <w:color w:val="000000"/>
          <w:lang w:eastAsia="ko-KR"/>
        </w:rPr>
        <w:t>)</w:t>
      </w:r>
    </w:p>
    <w:p w14:paraId="385F7161" w14:textId="77777777" w:rsidR="004522C5" w:rsidRDefault="004522C5" w:rsidP="00382053">
      <w:pPr>
        <w:rPr>
          <w:rFonts w:cs="Times New Roman"/>
        </w:rPr>
      </w:pPr>
    </w:p>
    <w:p w14:paraId="408D558E" w14:textId="77777777" w:rsidR="004522C5" w:rsidRDefault="004522C5" w:rsidP="00131B4C">
      <w:pPr>
        <w:rPr>
          <w:rFonts w:cs="Times New Roman"/>
        </w:rPr>
      </w:pPr>
    </w:p>
    <w:p w14:paraId="0917EEB9" w14:textId="77777777" w:rsidR="00382053" w:rsidRDefault="00382053" w:rsidP="00131B4C">
      <w:pPr>
        <w:rPr>
          <w:rFonts w:cs="Times New Roman"/>
        </w:rPr>
      </w:pPr>
    </w:p>
    <w:p w14:paraId="762DE347" w14:textId="77777777" w:rsidR="00F836E8" w:rsidRDefault="00F836E8">
      <w:pPr>
        <w:rPr>
          <w:rFonts w:cs="Times New Roman"/>
          <w:u w:val="single"/>
        </w:rPr>
      </w:pPr>
      <w:r>
        <w:rPr>
          <w:rFonts w:cs="Times New Roman"/>
          <w:u w:val="single"/>
        </w:rPr>
        <w:br w:type="page"/>
      </w:r>
    </w:p>
    <w:p w14:paraId="59752436" w14:textId="77777777" w:rsidR="00C146A1" w:rsidRDefault="00EE70B4" w:rsidP="00131B4C">
      <w:pPr>
        <w:rPr>
          <w:rFonts w:cs="Times New Roman"/>
          <w:color w:val="1A1A1A"/>
          <w:u w:val="single"/>
        </w:rPr>
      </w:pPr>
      <w:r w:rsidRPr="00920762">
        <w:rPr>
          <w:rFonts w:cs="Times New Roman"/>
          <w:u w:val="single"/>
        </w:rPr>
        <w:lastRenderedPageBreak/>
        <w:t xml:space="preserve">Question 3: </w:t>
      </w:r>
      <w:r w:rsidR="009A1199" w:rsidRPr="00920762">
        <w:rPr>
          <w:rFonts w:cs="Times New Roman"/>
          <w:u w:val="single"/>
        </w:rPr>
        <w:t xml:space="preserve"> </w:t>
      </w:r>
      <w:r w:rsidR="00CF1F09">
        <w:rPr>
          <w:rFonts w:cs="Times New Roman"/>
          <w:u w:val="single"/>
        </w:rPr>
        <w:t>P</w:t>
      </w:r>
      <w:r w:rsidR="00121AD4">
        <w:rPr>
          <w:rFonts w:cs="Times New Roman"/>
          <w:color w:val="1A1A1A"/>
          <w:u w:val="single"/>
        </w:rPr>
        <w:t xml:space="preserve">ets </w:t>
      </w:r>
      <w:r w:rsidR="00CF1F09">
        <w:rPr>
          <w:rFonts w:cs="Times New Roman"/>
          <w:color w:val="1A1A1A"/>
          <w:u w:val="single"/>
        </w:rPr>
        <w:t>and</w:t>
      </w:r>
      <w:r w:rsidR="00121AD4">
        <w:rPr>
          <w:rFonts w:cs="Times New Roman"/>
          <w:color w:val="1A1A1A"/>
          <w:u w:val="single"/>
        </w:rPr>
        <w:t xml:space="preserve"> </w:t>
      </w:r>
      <w:r w:rsidR="00C146A1">
        <w:rPr>
          <w:rFonts w:cs="Times New Roman"/>
          <w:color w:val="1A1A1A"/>
          <w:u w:val="single"/>
        </w:rPr>
        <w:t>heart attacks</w:t>
      </w:r>
    </w:p>
    <w:p w14:paraId="7DFB0A8C" w14:textId="76631390" w:rsidR="00EE70B4" w:rsidRDefault="00C146A1" w:rsidP="00632D63">
      <w:pPr>
        <w:rPr>
          <w:rFonts w:cs="Times New Roman"/>
        </w:rPr>
      </w:pPr>
      <w:r>
        <w:rPr>
          <w:rFonts w:cs="Times New Roman"/>
          <w:color w:val="1A1A1A"/>
        </w:rPr>
        <w:tab/>
        <w:t xml:space="preserve">A researcher studying heart disease collected data on a wide range of lifestyle variables.  </w:t>
      </w:r>
      <w:r w:rsidR="007A3559">
        <w:rPr>
          <w:rFonts w:cs="Times New Roman"/>
          <w:color w:val="1A1A1A"/>
        </w:rPr>
        <w:t xml:space="preserve">Examining the data, he observed that participants in his study who reported owning a dog </w:t>
      </w:r>
      <w:r w:rsidR="0029394A">
        <w:rPr>
          <w:rFonts w:cs="Times New Roman"/>
          <w:color w:val="1A1A1A"/>
        </w:rPr>
        <w:t>were</w:t>
      </w:r>
      <w:r w:rsidR="007A3559">
        <w:rPr>
          <w:rFonts w:cs="Times New Roman"/>
          <w:color w:val="1A1A1A"/>
        </w:rPr>
        <w:t xml:space="preserve"> much less likely to have had a heart attack</w:t>
      </w:r>
      <w:r w:rsidR="0029394A">
        <w:rPr>
          <w:rFonts w:cs="Times New Roman"/>
          <w:color w:val="1A1A1A"/>
        </w:rPr>
        <w:t xml:space="preserve"> (i.e., dog owners had fewer heart attacks)</w:t>
      </w:r>
      <w:r w:rsidR="007A3559">
        <w:rPr>
          <w:rFonts w:cs="Times New Roman"/>
          <w:color w:val="1A1A1A"/>
        </w:rPr>
        <w:t>.  Finding a statistically reliable result, he concluded that owning a dog was beneficial for health and hypothesized that this was due to the positive effects of canine companionship</w:t>
      </w:r>
      <w:r w:rsidR="00C06E97">
        <w:rPr>
          <w:rFonts w:cs="Times New Roman"/>
          <w:color w:val="1A1A1A"/>
        </w:rPr>
        <w:t xml:space="preserve"> reducing stress</w:t>
      </w:r>
      <w:r w:rsidR="007A3559">
        <w:rPr>
          <w:rFonts w:cs="Times New Roman"/>
          <w:color w:val="1A1A1A"/>
        </w:rPr>
        <w:t>.</w:t>
      </w:r>
      <w:r w:rsidR="000E5B0D">
        <w:rPr>
          <w:rFonts w:cs="Times New Roman"/>
          <w:color w:val="1A1A1A"/>
        </w:rPr>
        <w:t xml:space="preserve"> (</w:t>
      </w:r>
      <w:r w:rsidR="003F1293">
        <w:rPr>
          <w:rFonts w:cs="Times New Roman"/>
          <w:color w:val="1A1A1A"/>
        </w:rPr>
        <w:t>2</w:t>
      </w:r>
      <w:r w:rsidR="003F1293">
        <w:rPr>
          <w:rFonts w:cs="Times New Roman"/>
          <w:color w:val="1A1A1A"/>
        </w:rPr>
        <w:t>5</w:t>
      </w:r>
      <w:r w:rsidR="003F1293">
        <w:rPr>
          <w:rFonts w:cs="Times New Roman"/>
          <w:color w:val="1A1A1A"/>
        </w:rPr>
        <w:t xml:space="preserve"> </w:t>
      </w:r>
      <w:r w:rsidR="000E5B0D">
        <w:rPr>
          <w:rFonts w:cs="Times New Roman"/>
          <w:color w:val="1A1A1A"/>
        </w:rPr>
        <w:t>points)</w:t>
      </w:r>
    </w:p>
    <w:p w14:paraId="22D0A262" w14:textId="77777777" w:rsidR="00812F0B" w:rsidRDefault="00812F0B" w:rsidP="00920762">
      <w:pPr>
        <w:rPr>
          <w:rFonts w:cs="Times New Roman"/>
        </w:rPr>
      </w:pPr>
    </w:p>
    <w:p w14:paraId="38F25774" w14:textId="51F26E54" w:rsidR="00295B9C" w:rsidRDefault="00812F0B" w:rsidP="00295B9C">
      <w:pPr>
        <w:pStyle w:val="ListParagraph"/>
        <w:numPr>
          <w:ilvl w:val="0"/>
          <w:numId w:val="8"/>
        </w:numPr>
        <w:spacing w:after="200" w:line="276" w:lineRule="auto"/>
      </w:pPr>
      <w:r>
        <w:t xml:space="preserve">Is this an experimental design?  Why or why not? </w:t>
      </w:r>
      <w:r w:rsidR="00632D63">
        <w:t>(</w:t>
      </w:r>
      <w:r w:rsidR="003F1293">
        <w:t>5</w:t>
      </w:r>
      <w:r w:rsidR="003F1293">
        <w:t xml:space="preserve"> </w:t>
      </w:r>
      <w:proofErr w:type="spellStart"/>
      <w:r w:rsidR="00632D63">
        <w:t>pts</w:t>
      </w:r>
      <w:proofErr w:type="spellEnd"/>
      <w:r w:rsidR="00632D63">
        <w:t>)</w:t>
      </w:r>
    </w:p>
    <w:p w14:paraId="4411CC6A" w14:textId="77777777" w:rsidR="007A3559" w:rsidRDefault="007A3559" w:rsidP="007A3559">
      <w:pPr>
        <w:spacing w:after="200" w:line="276" w:lineRule="auto"/>
      </w:pPr>
    </w:p>
    <w:p w14:paraId="79DBDF16" w14:textId="77777777" w:rsidR="007A3559" w:rsidRDefault="007A3559" w:rsidP="007A3559">
      <w:pPr>
        <w:spacing w:after="200" w:line="276" w:lineRule="auto"/>
      </w:pPr>
    </w:p>
    <w:p w14:paraId="030A545E" w14:textId="77777777" w:rsidR="007A3559" w:rsidRDefault="007A3559" w:rsidP="007A3559">
      <w:pPr>
        <w:spacing w:after="200" w:line="276" w:lineRule="auto"/>
      </w:pPr>
    </w:p>
    <w:p w14:paraId="3E5359EA" w14:textId="5C7F5F76" w:rsidR="007A3559" w:rsidRDefault="00812F0B" w:rsidP="00920762">
      <w:pPr>
        <w:pStyle w:val="ListParagraph"/>
        <w:numPr>
          <w:ilvl w:val="0"/>
          <w:numId w:val="8"/>
        </w:numPr>
        <w:spacing w:after="200" w:line="276" w:lineRule="auto"/>
      </w:pPr>
      <w:r>
        <w:t xml:space="preserve">What type of statistical test </w:t>
      </w:r>
      <w:r w:rsidR="00CA7CB4">
        <w:t>would the experimenter</w:t>
      </w:r>
      <w:r>
        <w:t>s use</w:t>
      </w:r>
      <w:r w:rsidR="00CA7CB4">
        <w:t xml:space="preserve"> to test the hypothesis</w:t>
      </w:r>
      <w:r>
        <w:t>?</w:t>
      </w:r>
      <w:r w:rsidR="00632D63">
        <w:br/>
        <w:t>(</w:t>
      </w:r>
      <w:r w:rsidR="003F1293">
        <w:t>5</w:t>
      </w:r>
      <w:r w:rsidR="00632D63">
        <w:t xml:space="preserve"> </w:t>
      </w:r>
      <w:proofErr w:type="spellStart"/>
      <w:r w:rsidR="00632D63">
        <w:t>pts</w:t>
      </w:r>
      <w:proofErr w:type="spellEnd"/>
      <w:r w:rsidR="00632D63">
        <w:t>)</w:t>
      </w:r>
    </w:p>
    <w:p w14:paraId="1EAD2F98" w14:textId="77777777" w:rsidR="007A3559" w:rsidRDefault="007A3559" w:rsidP="007A3559">
      <w:pPr>
        <w:spacing w:after="200" w:line="276" w:lineRule="auto"/>
      </w:pPr>
    </w:p>
    <w:p w14:paraId="75078C91" w14:textId="77777777" w:rsidR="007A3559" w:rsidRDefault="00632D63" w:rsidP="00632D63">
      <w:r>
        <w:br/>
      </w:r>
      <w:r>
        <w:br/>
      </w:r>
    </w:p>
    <w:p w14:paraId="3DA89947" w14:textId="77777777" w:rsidR="007A3559" w:rsidRDefault="007A3559" w:rsidP="00632D63">
      <w:pPr>
        <w:spacing w:after="120"/>
        <w:ind w:firstLine="720"/>
      </w:pPr>
      <w:r>
        <w:t>In a follow-up analysis, participants who owned cats were identified and compared to the dog owners.</w:t>
      </w:r>
      <w:r w:rsidR="00812F0B">
        <w:t xml:space="preserve"> </w:t>
      </w:r>
      <w:r>
        <w:t>Cat owners were not found to have a lower rate of heart attacks.  It was observed that cats differ from dogs in that they do not need daily walks, although they do provide companionship.</w:t>
      </w:r>
    </w:p>
    <w:p w14:paraId="080D035A" w14:textId="1D7E0EA1" w:rsidR="00632D63" w:rsidRDefault="007A3559" w:rsidP="00EA67F8">
      <w:pPr>
        <w:pStyle w:val="ListParagraph"/>
        <w:numPr>
          <w:ilvl w:val="0"/>
          <w:numId w:val="8"/>
        </w:numPr>
        <w:spacing w:after="200" w:line="276" w:lineRule="auto"/>
      </w:pPr>
      <w:r>
        <w:t>Give an</w:t>
      </w:r>
      <w:r w:rsidR="00EA67F8">
        <w:t xml:space="preserve"> alternative </w:t>
      </w:r>
      <w:r w:rsidR="00382053">
        <w:t>explanation</w:t>
      </w:r>
      <w:r>
        <w:t xml:space="preserve"> for the original findings that is consistent with the data but does not support the conclusion of the researcher.</w:t>
      </w:r>
      <w:r w:rsidR="00632D63">
        <w:t xml:space="preserve"> (</w:t>
      </w:r>
      <w:r w:rsidR="003F1293">
        <w:t>5</w:t>
      </w:r>
      <w:r w:rsidR="00632D63">
        <w:t xml:space="preserve"> </w:t>
      </w:r>
      <w:proofErr w:type="spellStart"/>
      <w:r w:rsidR="00632D63">
        <w:t>pts</w:t>
      </w:r>
      <w:proofErr w:type="spellEnd"/>
      <w:r w:rsidR="00632D63">
        <w:t>)</w:t>
      </w:r>
      <w:r w:rsidR="0029394A">
        <w:br/>
      </w:r>
      <w:r w:rsidR="0029394A">
        <w:br/>
      </w:r>
      <w:r w:rsidR="0029394A">
        <w:br/>
      </w:r>
      <w:r w:rsidR="0029394A">
        <w:br/>
      </w:r>
    </w:p>
    <w:p w14:paraId="76463CE7" w14:textId="77777777" w:rsidR="00632D63" w:rsidRDefault="00632D63">
      <w:r>
        <w:br w:type="page"/>
      </w:r>
    </w:p>
    <w:p w14:paraId="7F9B665F" w14:textId="08040B63" w:rsidR="00632D63" w:rsidRDefault="00632D63" w:rsidP="00EA67F8">
      <w:pPr>
        <w:pStyle w:val="ListParagraph"/>
        <w:numPr>
          <w:ilvl w:val="0"/>
          <w:numId w:val="8"/>
        </w:numPr>
        <w:spacing w:after="200" w:line="276" w:lineRule="auto"/>
      </w:pPr>
      <w:r>
        <w:lastRenderedPageBreak/>
        <w:t>How would we use an experimental d</w:t>
      </w:r>
      <w:r w:rsidR="00C06E97">
        <w:t xml:space="preserve">esign </w:t>
      </w:r>
      <w:r>
        <w:t xml:space="preserve">to assess the </w:t>
      </w:r>
      <w:r w:rsidR="00C06E97">
        <w:t>on short-ter</w:t>
      </w:r>
      <w:r>
        <w:t>m, immediate effects of pets on stress?  Briefly outline a simple design with an appropriate dependent variable for this question. (</w:t>
      </w:r>
      <w:r w:rsidR="003F1293">
        <w:t>5</w:t>
      </w:r>
      <w:r>
        <w:t xml:space="preserve"> </w:t>
      </w:r>
      <w:proofErr w:type="spellStart"/>
      <w:r>
        <w:t>pts</w:t>
      </w:r>
      <w:proofErr w:type="spellEnd"/>
      <w:r>
        <w:t>)</w:t>
      </w:r>
    </w:p>
    <w:p w14:paraId="07B33F7B" w14:textId="77777777" w:rsidR="00632D63" w:rsidRDefault="00632D63" w:rsidP="00632D63">
      <w:pPr>
        <w:spacing w:after="200" w:line="276" w:lineRule="auto"/>
      </w:pPr>
    </w:p>
    <w:p w14:paraId="0296F3A1" w14:textId="77777777" w:rsidR="00632D63" w:rsidRDefault="00632D63" w:rsidP="00632D63">
      <w:pPr>
        <w:spacing w:after="200" w:line="276" w:lineRule="auto"/>
      </w:pPr>
    </w:p>
    <w:p w14:paraId="740D25D3" w14:textId="77777777" w:rsidR="00632D63" w:rsidRDefault="00632D63" w:rsidP="00632D63">
      <w:pPr>
        <w:spacing w:after="200" w:line="276" w:lineRule="auto"/>
      </w:pPr>
    </w:p>
    <w:p w14:paraId="377114A7" w14:textId="77777777" w:rsidR="00632D63" w:rsidRDefault="00632D63" w:rsidP="00632D63">
      <w:pPr>
        <w:spacing w:after="200" w:line="276" w:lineRule="auto"/>
      </w:pPr>
    </w:p>
    <w:p w14:paraId="083224F6" w14:textId="77777777" w:rsidR="00632D63" w:rsidRDefault="00632D63" w:rsidP="00632D63">
      <w:pPr>
        <w:spacing w:after="200" w:line="276" w:lineRule="auto"/>
      </w:pPr>
    </w:p>
    <w:p w14:paraId="06C0A020" w14:textId="77777777" w:rsidR="00632D63" w:rsidRDefault="00632D63" w:rsidP="00632D63">
      <w:pPr>
        <w:spacing w:after="200" w:line="276" w:lineRule="auto"/>
      </w:pPr>
    </w:p>
    <w:p w14:paraId="26CBAC4A" w14:textId="77777777" w:rsidR="00632D63" w:rsidRDefault="00632D63" w:rsidP="00632D63">
      <w:pPr>
        <w:spacing w:after="200" w:line="276" w:lineRule="auto"/>
      </w:pPr>
    </w:p>
    <w:p w14:paraId="6E9D635A" w14:textId="1E3580BA" w:rsidR="00C06E97" w:rsidRDefault="00632D63" w:rsidP="00EA67F8">
      <w:pPr>
        <w:pStyle w:val="ListParagraph"/>
        <w:numPr>
          <w:ilvl w:val="0"/>
          <w:numId w:val="8"/>
        </w:numPr>
        <w:spacing w:after="200" w:line="276" w:lineRule="auto"/>
      </w:pPr>
      <w:r>
        <w:t>If the proposed design above produced a reliable result, we would establish internal</w:t>
      </w:r>
      <w:r w:rsidR="00C06E97">
        <w:t xml:space="preserve"> validity</w:t>
      </w:r>
      <w:r>
        <w:t>.  Name an important issue that would need further consideration to establish external validity for broader question of ownership being good for health. (</w:t>
      </w:r>
      <w:r w:rsidR="003F1293">
        <w:t>5</w:t>
      </w:r>
      <w:r>
        <w:t xml:space="preserve"> </w:t>
      </w:r>
      <w:proofErr w:type="spellStart"/>
      <w:r>
        <w:t>pts</w:t>
      </w:r>
      <w:proofErr w:type="spellEnd"/>
      <w:r>
        <w:t>)</w:t>
      </w:r>
    </w:p>
    <w:p w14:paraId="2C77DE71" w14:textId="102C520E" w:rsidR="009166ED" w:rsidRDefault="009166ED">
      <w:pPr>
        <w:rPr>
          <w:u w:val="single"/>
        </w:rPr>
      </w:pPr>
      <w:r>
        <w:rPr>
          <w:noProof/>
        </w:rPr>
        <w:drawing>
          <wp:anchor distT="0" distB="0" distL="114300" distR="114300" simplePos="0" relativeHeight="251673600" behindDoc="0" locked="0" layoutInCell="1" allowOverlap="1" wp14:anchorId="62E317D9" wp14:editId="0034039E">
            <wp:simplePos x="1143000" y="4972050"/>
            <wp:positionH relativeFrom="margin">
              <wp:align>center</wp:align>
            </wp:positionH>
            <wp:positionV relativeFrom="margin">
              <wp:align>bottom</wp:align>
            </wp:positionV>
            <wp:extent cx="2667000" cy="1224280"/>
            <wp:effectExtent l="0" t="0" r="0" b="0"/>
            <wp:wrapSquare wrapText="bothSides"/>
            <wp:docPr id="8" name="Picture 8" descr="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bugg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224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br w:type="page"/>
      </w:r>
    </w:p>
    <w:p w14:paraId="4B58CADF" w14:textId="77777777" w:rsidR="007A3559" w:rsidRDefault="007A3559" w:rsidP="000E5B0D">
      <w:pPr>
        <w:spacing w:line="276" w:lineRule="auto"/>
      </w:pPr>
      <w:proofErr w:type="gramStart"/>
      <w:r w:rsidRPr="000E5B0D">
        <w:rPr>
          <w:u w:val="single"/>
        </w:rPr>
        <w:lastRenderedPageBreak/>
        <w:t>Question 4</w:t>
      </w:r>
      <w:r>
        <w:t>.</w:t>
      </w:r>
      <w:proofErr w:type="gramEnd"/>
      <w:r>
        <w:t xml:space="preserve"> </w:t>
      </w:r>
      <w:proofErr w:type="gramStart"/>
      <w:r w:rsidR="000E5B0D">
        <w:t>Strength and political orientation.</w:t>
      </w:r>
      <w:proofErr w:type="gramEnd"/>
    </w:p>
    <w:p w14:paraId="286B99BD" w14:textId="2D3FE8EC" w:rsidR="00F355BD" w:rsidRPr="001B15CA" w:rsidRDefault="00F355BD" w:rsidP="00F355BD">
      <w:pPr>
        <w:ind w:firstLine="720"/>
        <w:rPr>
          <w:rFonts w:cs="Times New Roman"/>
          <w:color w:val="312A2A"/>
          <w:u w:color="234072"/>
        </w:rPr>
      </w:pPr>
      <w:r>
        <w:rPr>
          <w:rFonts w:cs="Times New Roman"/>
          <w:color w:val="312A2A"/>
        </w:rPr>
        <w:t xml:space="preserve">Researchers studying individual differences from an evolutionary psychology perspective </w:t>
      </w:r>
      <w:r w:rsidR="000E5B0D" w:rsidRPr="001B15CA">
        <w:rPr>
          <w:rFonts w:cs="Times New Roman"/>
          <w:color w:val="312A2A"/>
        </w:rPr>
        <w:t>collected data on upper-body strength, socio-economic status (SES), and support for economic redistribution</w:t>
      </w:r>
      <w:r w:rsidR="000E5B0D">
        <w:rPr>
          <w:rFonts w:cs="Times New Roman"/>
          <w:color w:val="312A2A"/>
        </w:rPr>
        <w:t xml:space="preserve"> (taxing the rich to pay for social programs)</w:t>
      </w:r>
      <w:r w:rsidR="000E5B0D" w:rsidRPr="001B15CA">
        <w:rPr>
          <w:rFonts w:cs="Times New Roman"/>
          <w:color w:val="312A2A"/>
        </w:rPr>
        <w:t xml:space="preserve">. </w:t>
      </w:r>
      <w:r>
        <w:rPr>
          <w:rFonts w:cs="Times New Roman"/>
          <w:color w:val="312A2A"/>
        </w:rPr>
        <w:t xml:space="preserve"> Upper body strength was measured as </w:t>
      </w:r>
      <w:r w:rsidR="000E5B0D" w:rsidRPr="001B15CA">
        <w:rPr>
          <w:rFonts w:cs="Times New Roman"/>
          <w:color w:val="312A2A"/>
        </w:rPr>
        <w:t xml:space="preserve">the circumference of the flexed bicep of the dominant arm. </w:t>
      </w:r>
      <w:r w:rsidR="000E5B0D" w:rsidRPr="001B15CA">
        <w:rPr>
          <w:rFonts w:cs="Times New Roman"/>
          <w:color w:val="312A2A"/>
          <w:u w:color="234072"/>
        </w:rPr>
        <w:t xml:space="preserve">SES </w:t>
      </w:r>
      <w:r>
        <w:rPr>
          <w:rFonts w:cs="Times New Roman"/>
          <w:color w:val="312A2A"/>
          <w:u w:color="234072"/>
        </w:rPr>
        <w:t>and opinions on economic redistribution were measured with questionnaires. (20 points)</w:t>
      </w:r>
    </w:p>
    <w:p w14:paraId="42F5C180" w14:textId="77777777" w:rsidR="00F355BD" w:rsidRDefault="00F355BD" w:rsidP="00F355BD">
      <w:pPr>
        <w:ind w:firstLine="720"/>
        <w:rPr>
          <w:rFonts w:cs="Times New Roman"/>
          <w:color w:val="312A2A"/>
          <w:u w:color="234072"/>
        </w:rPr>
      </w:pPr>
    </w:p>
    <w:p w14:paraId="690D1D2B" w14:textId="77777777" w:rsidR="0029394A" w:rsidRDefault="0029394A" w:rsidP="0029394A">
      <w:pPr>
        <w:pStyle w:val="ListParagraph"/>
        <w:numPr>
          <w:ilvl w:val="0"/>
          <w:numId w:val="19"/>
        </w:numPr>
        <w:rPr>
          <w:rFonts w:cs="Times New Roman"/>
        </w:rPr>
      </w:pPr>
      <w:r w:rsidRPr="001B15CA">
        <w:rPr>
          <w:rFonts w:cs="Times New Roman"/>
          <w:noProof/>
        </w:rPr>
        <mc:AlternateContent>
          <mc:Choice Requires="wps">
            <w:drawing>
              <wp:anchor distT="0" distB="0" distL="114300" distR="114300" simplePos="0" relativeHeight="251671552" behindDoc="0" locked="0" layoutInCell="1" allowOverlap="1" wp14:anchorId="2F036765" wp14:editId="30A2545A">
                <wp:simplePos x="0" y="0"/>
                <wp:positionH relativeFrom="column">
                  <wp:posOffset>-190500</wp:posOffset>
                </wp:positionH>
                <wp:positionV relativeFrom="paragraph">
                  <wp:posOffset>459105</wp:posOffset>
                </wp:positionV>
                <wp:extent cx="5486400" cy="2472055"/>
                <wp:effectExtent l="0" t="0" r="19050" b="1143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472055"/>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96D23A" w14:textId="77777777" w:rsidR="008A3D95" w:rsidRPr="00727E0E" w:rsidRDefault="008A3D95" w:rsidP="007A0C0B">
                            <w:pPr>
                              <w:pStyle w:val="ListParagraph"/>
                              <w:numPr>
                                <w:ilvl w:val="0"/>
                                <w:numId w:val="4"/>
                              </w:numPr>
                              <w:rPr>
                                <w:rFonts w:ascii="Arial" w:hAnsi="Arial" w:cs="Arial"/>
                                <w:sz w:val="22"/>
                                <w:szCs w:val="22"/>
                                <w:u w:color="234072"/>
                              </w:rPr>
                            </w:pPr>
                            <w:r w:rsidRPr="00727E0E">
                              <w:rPr>
                                <w:rFonts w:ascii="Arial" w:hAnsi="Arial" w:cs="Arial"/>
                                <w:sz w:val="22"/>
                                <w:szCs w:val="22"/>
                                <w:u w:color="234072"/>
                              </w:rPr>
                              <w:t>I believe people with higher incomes should pay higher taxes to support social service programs.</w:t>
                            </w:r>
                          </w:p>
                          <w:p w14:paraId="4DCBD925" w14:textId="74607482" w:rsidR="008A3D95" w:rsidRPr="00727E0E" w:rsidRDefault="008A3D95" w:rsidP="003F1293">
                            <w:pPr>
                              <w:pStyle w:val="ListParagraph"/>
                              <w:ind w:left="1080"/>
                              <w:rPr>
                                <w:rFonts w:ascii="Arial" w:hAnsi="Arial" w:cs="Arial"/>
                                <w:b/>
                                <w:color w:val="312A2A"/>
                                <w:sz w:val="22"/>
                                <w:szCs w:val="22"/>
                                <w:u w:color="234072"/>
                              </w:rPr>
                            </w:pPr>
                            <w:r w:rsidRPr="003F1293">
                              <w:rPr>
                                <w:rFonts w:ascii="Arial" w:hAnsi="Arial" w:cs="Arial"/>
                                <w:b/>
                                <w:color w:val="312A2A"/>
                                <w:sz w:val="22"/>
                                <w:szCs w:val="22"/>
                                <w:u w:color="234072"/>
                              </w:rPr>
                              <w:t xml:space="preserve">Circle one: </w:t>
                            </w:r>
                            <w:r w:rsidR="00727E0E">
                              <w:rPr>
                                <w:rFonts w:ascii="Arial" w:hAnsi="Arial" w:cs="Arial"/>
                                <w:b/>
                                <w:color w:val="312A2A"/>
                                <w:sz w:val="22"/>
                                <w:szCs w:val="22"/>
                                <w:u w:color="234072"/>
                              </w:rPr>
                              <w:t>1</w:t>
                            </w:r>
                            <w:r w:rsidR="00727E0E">
                              <w:rPr>
                                <w:rFonts w:ascii="Arial" w:hAnsi="Arial" w:cs="Arial"/>
                                <w:b/>
                                <w:color w:val="312A2A"/>
                                <w:sz w:val="22"/>
                                <w:szCs w:val="22"/>
                                <w:u w:color="234072"/>
                              </w:rPr>
                              <w:tab/>
                              <w:t>2</w:t>
                            </w:r>
                            <w:r w:rsidR="00727E0E">
                              <w:rPr>
                                <w:rFonts w:ascii="Arial" w:hAnsi="Arial" w:cs="Arial"/>
                                <w:b/>
                                <w:color w:val="312A2A"/>
                                <w:sz w:val="22"/>
                                <w:szCs w:val="22"/>
                                <w:u w:color="234072"/>
                              </w:rPr>
                              <w:tab/>
                              <w:t>3</w:t>
                            </w:r>
                            <w:r w:rsidR="00727E0E">
                              <w:rPr>
                                <w:rFonts w:ascii="Arial" w:hAnsi="Arial" w:cs="Arial"/>
                                <w:b/>
                                <w:color w:val="312A2A"/>
                                <w:sz w:val="22"/>
                                <w:szCs w:val="22"/>
                                <w:u w:color="234072"/>
                              </w:rPr>
                              <w:tab/>
                              <w:t>4</w:t>
                            </w:r>
                            <w:r w:rsidR="00727E0E">
                              <w:rPr>
                                <w:rFonts w:ascii="Arial" w:hAnsi="Arial" w:cs="Arial"/>
                                <w:b/>
                                <w:color w:val="312A2A"/>
                                <w:sz w:val="22"/>
                                <w:szCs w:val="22"/>
                                <w:u w:color="234072"/>
                              </w:rPr>
                              <w:tab/>
                              <w:t>5</w:t>
                            </w:r>
                          </w:p>
                          <w:p w14:paraId="205651CF" w14:textId="77777777" w:rsidR="008A3D95" w:rsidRPr="00727E0E" w:rsidRDefault="008A3D95" w:rsidP="000E5B0D">
                            <w:pPr>
                              <w:pStyle w:val="ListParagraph"/>
                              <w:ind w:left="1080"/>
                              <w:rPr>
                                <w:rFonts w:ascii="Arial" w:hAnsi="Arial" w:cs="Arial"/>
                                <w:color w:val="312A2A"/>
                                <w:sz w:val="22"/>
                                <w:szCs w:val="22"/>
                                <w:u w:color="234072"/>
                              </w:rPr>
                            </w:pPr>
                          </w:p>
                          <w:p w14:paraId="2A8D4539" w14:textId="77777777" w:rsidR="008A3D95" w:rsidRPr="00727E0E" w:rsidRDefault="008A3D95" w:rsidP="000E5B0D">
                            <w:pPr>
                              <w:pStyle w:val="ListParagraph"/>
                              <w:numPr>
                                <w:ilvl w:val="0"/>
                                <w:numId w:val="4"/>
                              </w:numPr>
                              <w:rPr>
                                <w:rFonts w:ascii="Arial" w:hAnsi="Arial" w:cs="Arial"/>
                                <w:color w:val="312A2A"/>
                                <w:sz w:val="22"/>
                                <w:szCs w:val="22"/>
                                <w:u w:color="234072"/>
                              </w:rPr>
                            </w:pPr>
                            <w:r w:rsidRPr="00727E0E">
                              <w:rPr>
                                <w:rFonts w:ascii="Arial" w:hAnsi="Arial" w:cs="Arial"/>
                                <w:color w:val="312A2A"/>
                                <w:sz w:val="22"/>
                                <w:szCs w:val="22"/>
                                <w:u w:color="234072"/>
                              </w:rPr>
                              <w:t>How do you feel about redistribution of wealth?</w:t>
                            </w:r>
                          </w:p>
                          <w:p w14:paraId="08A55914" w14:textId="77777777" w:rsidR="008A3D95" w:rsidRPr="00727E0E" w:rsidRDefault="008A3D95" w:rsidP="000E5B0D">
                            <w:pPr>
                              <w:ind w:left="1080"/>
                              <w:rPr>
                                <w:rFonts w:ascii="Arial" w:hAnsi="Arial" w:cs="Arial"/>
                                <w:color w:val="312A2A"/>
                                <w:sz w:val="22"/>
                                <w:szCs w:val="22"/>
                                <w:u w:color="234072"/>
                              </w:rPr>
                            </w:pPr>
                            <w:r w:rsidRPr="00727E0E">
                              <w:rPr>
                                <w:rFonts w:ascii="Arial" w:hAnsi="Arial" w:cs="Arial"/>
                                <w:color w:val="312A2A"/>
                                <w:sz w:val="22"/>
                                <w:szCs w:val="22"/>
                                <w:u w:color="234072"/>
                              </w:rPr>
                              <w:t>Please write response here: ____________________________________________________________________________________________________</w:t>
                            </w:r>
                          </w:p>
                          <w:p w14:paraId="4A56FEAD" w14:textId="77777777" w:rsidR="008A3D95" w:rsidRPr="00727E0E" w:rsidRDefault="008A3D95" w:rsidP="000E5B0D">
                            <w:pPr>
                              <w:ind w:left="360"/>
                              <w:rPr>
                                <w:rFonts w:ascii="Arial" w:hAnsi="Arial" w:cs="Arial"/>
                                <w:color w:val="312A2A"/>
                                <w:sz w:val="22"/>
                                <w:szCs w:val="22"/>
                                <w:u w:color="234072"/>
                              </w:rPr>
                            </w:pPr>
                          </w:p>
                          <w:p w14:paraId="06750559" w14:textId="6A5A0765" w:rsidR="008A3D95" w:rsidRPr="00727E0E" w:rsidDel="007A0C0B" w:rsidRDefault="00727E0E" w:rsidP="00B15EA7">
                            <w:pPr>
                              <w:pStyle w:val="ListParagraph"/>
                              <w:numPr>
                                <w:ilvl w:val="0"/>
                                <w:numId w:val="4"/>
                              </w:numPr>
                              <w:rPr>
                                <w:rFonts w:ascii="Arial" w:hAnsi="Arial" w:cs="Arial"/>
                                <w:sz w:val="22"/>
                                <w:szCs w:val="22"/>
                                <w:u w:color="234072"/>
                              </w:rPr>
                            </w:pPr>
                            <w:r>
                              <w:rPr>
                                <w:rFonts w:ascii="Arial" w:hAnsi="Arial" w:cs="Arial"/>
                                <w:sz w:val="22"/>
                                <w:szCs w:val="22"/>
                                <w:u w:color="234072"/>
                              </w:rPr>
                              <w:t xml:space="preserve">If </w:t>
                            </w:r>
                            <w:r w:rsidR="008A3D95" w:rsidRPr="00727E0E" w:rsidDel="007A0C0B">
                              <w:rPr>
                                <w:rFonts w:ascii="Arial" w:hAnsi="Arial" w:cs="Arial"/>
                                <w:sz w:val="22"/>
                                <w:szCs w:val="22"/>
                                <w:u w:color="234072"/>
                              </w:rPr>
                              <w:t xml:space="preserve">I found out that redistribution of wealth made poor people more likely to commit crimes, I would still support it. </w:t>
                            </w:r>
                          </w:p>
                          <w:p w14:paraId="525ADA48" w14:textId="77777777" w:rsidR="008A3D95" w:rsidRPr="00727E0E" w:rsidRDefault="008A3D95" w:rsidP="00B15EA7">
                            <w:pPr>
                              <w:ind w:left="360" w:firstLine="720"/>
                              <w:rPr>
                                <w:ins w:id="0" w:author="Jessica" w:date="2013-05-24T11:53:00Z"/>
                                <w:rFonts w:ascii="Arial" w:hAnsi="Arial" w:cs="Arial"/>
                                <w:b/>
                                <w:sz w:val="22"/>
                                <w:szCs w:val="22"/>
                                <w:u w:color="234072"/>
                              </w:rPr>
                            </w:pPr>
                            <w:r w:rsidRPr="00727E0E">
                              <w:rPr>
                                <w:rFonts w:ascii="Arial" w:hAnsi="Arial" w:cs="Arial"/>
                                <w:b/>
                                <w:sz w:val="22"/>
                                <w:szCs w:val="22"/>
                                <w:u w:color="234072"/>
                              </w:rPr>
                              <w:t>Circle one: True or False</w:t>
                            </w:r>
                          </w:p>
                          <w:p w14:paraId="0274E9C8" w14:textId="77777777" w:rsidR="008A3D95" w:rsidRPr="00B15EA7" w:rsidRDefault="008A3D95" w:rsidP="00B15EA7">
                            <w:pPr>
                              <w:ind w:left="360" w:firstLine="720"/>
                              <w:rPr>
                                <w:u w:color="2340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left:0;text-align:left;margin-left:-15pt;margin-top:36.15pt;width:6in;height:194.6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" filled="f">
                <v:textbox style="mso-fit-shape-to-text:t">
                  <w:txbxContent>
                    <w:p w14:paraId="3E96D23A" w14:textId="77777777" w:rsidR="008A3D95" w:rsidRPr="00727E0E" w:rsidRDefault="008A3D95" w:rsidP="007A0C0B">
                      <w:pPr>
                        <w:pStyle w:val="ListParagraph"/>
                        <w:numPr>
                          <w:ilvl w:val="0"/>
                          <w:numId w:val="4"/>
                        </w:numPr>
                        <w:rPr>
                          <w:rFonts w:ascii="Arial" w:hAnsi="Arial" w:cs="Arial"/>
                          <w:sz w:val="22"/>
                          <w:szCs w:val="22"/>
                          <w:u w:color="234072"/>
                        </w:rPr>
                      </w:pPr>
                      <w:r w:rsidRPr="00727E0E">
                        <w:rPr>
                          <w:rFonts w:ascii="Arial" w:hAnsi="Arial" w:cs="Arial"/>
                          <w:sz w:val="22"/>
                          <w:szCs w:val="22"/>
                          <w:u w:color="234072"/>
                        </w:rPr>
                        <w:t>I believe people with higher incomes should pay higher taxes to support social service programs.</w:t>
                      </w:r>
                    </w:p>
                    <w:p w14:paraId="4DCBD925" w14:textId="74607482" w:rsidR="008A3D95" w:rsidRPr="00727E0E" w:rsidRDefault="008A3D95" w:rsidP="003F1293">
                      <w:pPr>
                        <w:pStyle w:val="ListParagraph"/>
                        <w:ind w:left="1080"/>
                        <w:rPr>
                          <w:rFonts w:ascii="Arial" w:hAnsi="Arial" w:cs="Arial"/>
                          <w:b/>
                          <w:color w:val="312A2A"/>
                          <w:sz w:val="22"/>
                          <w:szCs w:val="22"/>
                          <w:u w:color="234072"/>
                        </w:rPr>
                      </w:pPr>
                      <w:r w:rsidRPr="003F1293">
                        <w:rPr>
                          <w:rFonts w:ascii="Arial" w:hAnsi="Arial" w:cs="Arial"/>
                          <w:b/>
                          <w:color w:val="312A2A"/>
                          <w:sz w:val="22"/>
                          <w:szCs w:val="22"/>
                          <w:u w:color="234072"/>
                        </w:rPr>
                        <w:t xml:space="preserve">Circle one: </w:t>
                      </w:r>
                      <w:r w:rsidR="00727E0E">
                        <w:rPr>
                          <w:rFonts w:ascii="Arial" w:hAnsi="Arial" w:cs="Arial"/>
                          <w:b/>
                          <w:color w:val="312A2A"/>
                          <w:sz w:val="22"/>
                          <w:szCs w:val="22"/>
                          <w:u w:color="234072"/>
                        </w:rPr>
                        <w:t>1</w:t>
                      </w:r>
                      <w:r w:rsidR="00727E0E">
                        <w:rPr>
                          <w:rFonts w:ascii="Arial" w:hAnsi="Arial" w:cs="Arial"/>
                          <w:b/>
                          <w:color w:val="312A2A"/>
                          <w:sz w:val="22"/>
                          <w:szCs w:val="22"/>
                          <w:u w:color="234072"/>
                        </w:rPr>
                        <w:tab/>
                        <w:t>2</w:t>
                      </w:r>
                      <w:r w:rsidR="00727E0E">
                        <w:rPr>
                          <w:rFonts w:ascii="Arial" w:hAnsi="Arial" w:cs="Arial"/>
                          <w:b/>
                          <w:color w:val="312A2A"/>
                          <w:sz w:val="22"/>
                          <w:szCs w:val="22"/>
                          <w:u w:color="234072"/>
                        </w:rPr>
                        <w:tab/>
                        <w:t>3</w:t>
                      </w:r>
                      <w:r w:rsidR="00727E0E">
                        <w:rPr>
                          <w:rFonts w:ascii="Arial" w:hAnsi="Arial" w:cs="Arial"/>
                          <w:b/>
                          <w:color w:val="312A2A"/>
                          <w:sz w:val="22"/>
                          <w:szCs w:val="22"/>
                          <w:u w:color="234072"/>
                        </w:rPr>
                        <w:tab/>
                        <w:t>4</w:t>
                      </w:r>
                      <w:r w:rsidR="00727E0E">
                        <w:rPr>
                          <w:rFonts w:ascii="Arial" w:hAnsi="Arial" w:cs="Arial"/>
                          <w:b/>
                          <w:color w:val="312A2A"/>
                          <w:sz w:val="22"/>
                          <w:szCs w:val="22"/>
                          <w:u w:color="234072"/>
                        </w:rPr>
                        <w:tab/>
                        <w:t>5</w:t>
                      </w:r>
                    </w:p>
                    <w:p w14:paraId="205651CF" w14:textId="77777777" w:rsidR="008A3D95" w:rsidRPr="00727E0E" w:rsidRDefault="008A3D95" w:rsidP="000E5B0D">
                      <w:pPr>
                        <w:pStyle w:val="ListParagraph"/>
                        <w:ind w:left="1080"/>
                        <w:rPr>
                          <w:rFonts w:ascii="Arial" w:hAnsi="Arial" w:cs="Arial"/>
                          <w:color w:val="312A2A"/>
                          <w:sz w:val="22"/>
                          <w:szCs w:val="22"/>
                          <w:u w:color="234072"/>
                        </w:rPr>
                      </w:pPr>
                    </w:p>
                    <w:p w14:paraId="2A8D4539" w14:textId="77777777" w:rsidR="008A3D95" w:rsidRPr="00727E0E" w:rsidRDefault="008A3D95" w:rsidP="000E5B0D">
                      <w:pPr>
                        <w:pStyle w:val="ListParagraph"/>
                        <w:numPr>
                          <w:ilvl w:val="0"/>
                          <w:numId w:val="4"/>
                        </w:numPr>
                        <w:rPr>
                          <w:rFonts w:ascii="Arial" w:hAnsi="Arial" w:cs="Arial"/>
                          <w:color w:val="312A2A"/>
                          <w:sz w:val="22"/>
                          <w:szCs w:val="22"/>
                          <w:u w:color="234072"/>
                        </w:rPr>
                      </w:pPr>
                      <w:r w:rsidRPr="00727E0E">
                        <w:rPr>
                          <w:rFonts w:ascii="Arial" w:hAnsi="Arial" w:cs="Arial"/>
                          <w:color w:val="312A2A"/>
                          <w:sz w:val="22"/>
                          <w:szCs w:val="22"/>
                          <w:u w:color="234072"/>
                        </w:rPr>
                        <w:t>How do you feel about redistribution of wealth?</w:t>
                      </w:r>
                    </w:p>
                    <w:p w14:paraId="08A55914" w14:textId="77777777" w:rsidR="008A3D95" w:rsidRPr="00727E0E" w:rsidRDefault="008A3D95" w:rsidP="000E5B0D">
                      <w:pPr>
                        <w:ind w:left="1080"/>
                        <w:rPr>
                          <w:rFonts w:ascii="Arial" w:hAnsi="Arial" w:cs="Arial"/>
                          <w:color w:val="312A2A"/>
                          <w:sz w:val="22"/>
                          <w:szCs w:val="22"/>
                          <w:u w:color="234072"/>
                        </w:rPr>
                      </w:pPr>
                      <w:r w:rsidRPr="00727E0E">
                        <w:rPr>
                          <w:rFonts w:ascii="Arial" w:hAnsi="Arial" w:cs="Arial"/>
                          <w:color w:val="312A2A"/>
                          <w:sz w:val="22"/>
                          <w:szCs w:val="22"/>
                          <w:u w:color="234072"/>
                        </w:rPr>
                        <w:t>Please write response here: ____________________________________________________________________________________________________</w:t>
                      </w:r>
                    </w:p>
                    <w:p w14:paraId="4A56FEAD" w14:textId="77777777" w:rsidR="008A3D95" w:rsidRPr="00727E0E" w:rsidRDefault="008A3D95" w:rsidP="000E5B0D">
                      <w:pPr>
                        <w:ind w:left="360"/>
                        <w:rPr>
                          <w:rFonts w:ascii="Arial" w:hAnsi="Arial" w:cs="Arial"/>
                          <w:color w:val="312A2A"/>
                          <w:sz w:val="22"/>
                          <w:szCs w:val="22"/>
                          <w:u w:color="234072"/>
                        </w:rPr>
                      </w:pPr>
                    </w:p>
                    <w:p w14:paraId="06750559" w14:textId="6A5A0765" w:rsidR="008A3D95" w:rsidRPr="00727E0E" w:rsidDel="007A0C0B" w:rsidRDefault="00727E0E" w:rsidP="00B15EA7">
                      <w:pPr>
                        <w:pStyle w:val="ListParagraph"/>
                        <w:numPr>
                          <w:ilvl w:val="0"/>
                          <w:numId w:val="4"/>
                        </w:numPr>
                        <w:rPr>
                          <w:rFonts w:ascii="Arial" w:hAnsi="Arial" w:cs="Arial"/>
                          <w:sz w:val="22"/>
                          <w:szCs w:val="22"/>
                          <w:u w:color="234072"/>
                        </w:rPr>
                      </w:pPr>
                      <w:r>
                        <w:rPr>
                          <w:rFonts w:ascii="Arial" w:hAnsi="Arial" w:cs="Arial"/>
                          <w:sz w:val="22"/>
                          <w:szCs w:val="22"/>
                          <w:u w:color="234072"/>
                        </w:rPr>
                        <w:t xml:space="preserve">If </w:t>
                      </w:r>
                      <w:r w:rsidR="008A3D95" w:rsidRPr="00727E0E" w:rsidDel="007A0C0B">
                        <w:rPr>
                          <w:rFonts w:ascii="Arial" w:hAnsi="Arial" w:cs="Arial"/>
                          <w:sz w:val="22"/>
                          <w:szCs w:val="22"/>
                          <w:u w:color="234072"/>
                        </w:rPr>
                        <w:t xml:space="preserve">I found out that redistribution of wealth made poor people more likely to commit crimes, I would still support it. </w:t>
                      </w:r>
                    </w:p>
                    <w:p w14:paraId="525ADA48" w14:textId="77777777" w:rsidR="008A3D95" w:rsidRPr="00727E0E" w:rsidRDefault="008A3D95" w:rsidP="00B15EA7">
                      <w:pPr>
                        <w:ind w:left="360" w:firstLine="720"/>
                        <w:rPr>
                          <w:ins w:id="1" w:author="Jessica" w:date="2013-05-24T11:53:00Z"/>
                          <w:rFonts w:ascii="Arial" w:hAnsi="Arial" w:cs="Arial"/>
                          <w:b/>
                          <w:sz w:val="22"/>
                          <w:szCs w:val="22"/>
                          <w:u w:color="234072"/>
                        </w:rPr>
                      </w:pPr>
                      <w:r w:rsidRPr="00727E0E">
                        <w:rPr>
                          <w:rFonts w:ascii="Arial" w:hAnsi="Arial" w:cs="Arial"/>
                          <w:b/>
                          <w:sz w:val="22"/>
                          <w:szCs w:val="22"/>
                          <w:u w:color="234072"/>
                        </w:rPr>
                        <w:t>Circle one: True or False</w:t>
                      </w:r>
                    </w:p>
                    <w:p w14:paraId="0274E9C8" w14:textId="77777777" w:rsidR="008A3D95" w:rsidRPr="00B15EA7" w:rsidRDefault="008A3D95" w:rsidP="00B15EA7">
                      <w:pPr>
                        <w:ind w:left="360" w:firstLine="720"/>
                        <w:rPr>
                          <w:u w:color="234072"/>
                        </w:rPr>
                      </w:pPr>
                    </w:p>
                  </w:txbxContent>
                </v:textbox>
                <w10:wrap type="square"/>
              </v:shape>
            </w:pict>
          </mc:Fallback>
        </mc:AlternateContent>
      </w:r>
      <w:r w:rsidR="00F355BD" w:rsidRPr="0029394A">
        <w:rPr>
          <w:rFonts w:cs="Times New Roman"/>
          <w:color w:val="312A2A"/>
          <w:u w:color="234072"/>
        </w:rPr>
        <w:t xml:space="preserve">Consider the following three questions that might be used to assess attitudes about economic redistribution: </w:t>
      </w:r>
      <w:r>
        <w:rPr>
          <w:rFonts w:cs="Times New Roman"/>
          <w:color w:val="312A2A"/>
          <w:u w:color="234072"/>
        </w:rPr>
        <w:br/>
      </w:r>
      <w:r>
        <w:rPr>
          <w:rFonts w:cs="Times New Roman"/>
          <w:color w:val="312A2A"/>
          <w:u w:color="234072"/>
        </w:rPr>
        <w:br/>
      </w:r>
      <w:r w:rsidRPr="0029394A">
        <w:rPr>
          <w:rFonts w:cs="Times New Roman"/>
        </w:rPr>
        <w:t xml:space="preserve">For each question, describe a reason why it would not be an ideal </w:t>
      </w:r>
      <w:r>
        <w:rPr>
          <w:rFonts w:cs="Times New Roman"/>
        </w:rPr>
        <w:t>item</w:t>
      </w:r>
      <w:r w:rsidRPr="0029394A">
        <w:rPr>
          <w:rFonts w:cs="Times New Roman"/>
        </w:rPr>
        <w:t xml:space="preserve"> for measuring attitudes. (4 </w:t>
      </w:r>
      <w:proofErr w:type="spellStart"/>
      <w:r w:rsidRPr="0029394A">
        <w:rPr>
          <w:rFonts w:cs="Times New Roman"/>
        </w:rPr>
        <w:t>pts</w:t>
      </w:r>
      <w:proofErr w:type="spellEnd"/>
      <w:r w:rsidRPr="0029394A">
        <w:rPr>
          <w:rFonts w:cs="Times New Roman"/>
        </w:rPr>
        <w:t xml:space="preserve"> each)</w:t>
      </w:r>
      <w:r>
        <w:rPr>
          <w:rFonts w:cs="Times New Roman"/>
        </w:rPr>
        <w:br/>
      </w:r>
      <w:r>
        <w:rPr>
          <w:rFonts w:cs="Times New Roman"/>
        </w:rPr>
        <w:br/>
      </w:r>
    </w:p>
    <w:p w14:paraId="3724FA60" w14:textId="77777777" w:rsidR="0029394A" w:rsidRDefault="0029394A" w:rsidP="0029394A">
      <w:pPr>
        <w:pStyle w:val="ListParagraph"/>
        <w:numPr>
          <w:ilvl w:val="1"/>
          <w:numId w:val="20"/>
        </w:numPr>
        <w:rPr>
          <w:rFonts w:cs="Times New Roman"/>
        </w:rPr>
      </w:pPr>
      <w:r>
        <w:rPr>
          <w:rFonts w:cs="Times New Roman"/>
        </w:rPr>
        <w:br/>
      </w:r>
      <w:r>
        <w:rPr>
          <w:rFonts w:cs="Times New Roman"/>
        </w:rPr>
        <w:br/>
      </w:r>
      <w:r>
        <w:rPr>
          <w:rFonts w:cs="Times New Roman"/>
        </w:rPr>
        <w:br/>
      </w:r>
      <w:r>
        <w:rPr>
          <w:rFonts w:cs="Times New Roman"/>
        </w:rPr>
        <w:br/>
      </w:r>
    </w:p>
    <w:p w14:paraId="20A6031A" w14:textId="77777777" w:rsidR="0029394A" w:rsidRDefault="0029394A" w:rsidP="0029394A">
      <w:pPr>
        <w:pStyle w:val="ListParagraph"/>
        <w:numPr>
          <w:ilvl w:val="1"/>
          <w:numId w:val="20"/>
        </w:numPr>
        <w:rPr>
          <w:rFonts w:cs="Times New Roman"/>
        </w:rPr>
      </w:pPr>
      <w:r>
        <w:rPr>
          <w:rFonts w:cs="Times New Roman"/>
        </w:rPr>
        <w:br/>
      </w:r>
      <w:r>
        <w:rPr>
          <w:rFonts w:cs="Times New Roman"/>
        </w:rPr>
        <w:br/>
      </w:r>
      <w:r>
        <w:rPr>
          <w:rFonts w:cs="Times New Roman"/>
        </w:rPr>
        <w:br/>
      </w:r>
      <w:r>
        <w:rPr>
          <w:rFonts w:cs="Times New Roman"/>
        </w:rPr>
        <w:br/>
      </w:r>
    </w:p>
    <w:p w14:paraId="1BD1C833" w14:textId="77777777" w:rsidR="0029394A" w:rsidRDefault="0029394A" w:rsidP="0029394A">
      <w:pPr>
        <w:pStyle w:val="ListParagraph"/>
        <w:numPr>
          <w:ilvl w:val="1"/>
          <w:numId w:val="20"/>
        </w:numPr>
        <w:rPr>
          <w:rFonts w:cs="Times New Roman"/>
        </w:rPr>
      </w:pPr>
      <w:r>
        <w:rPr>
          <w:rFonts w:cs="Times New Roman"/>
        </w:rPr>
        <w:br/>
      </w:r>
      <w:r>
        <w:rPr>
          <w:rFonts w:cs="Times New Roman"/>
        </w:rPr>
        <w:br/>
      </w:r>
      <w:r>
        <w:rPr>
          <w:rFonts w:cs="Times New Roman"/>
        </w:rPr>
        <w:br/>
      </w:r>
      <w:r>
        <w:rPr>
          <w:rFonts w:cs="Times New Roman"/>
        </w:rPr>
        <w:br/>
      </w:r>
    </w:p>
    <w:p w14:paraId="59FA1881" w14:textId="77777777" w:rsidR="0029394A" w:rsidRDefault="0029394A">
      <w:pPr>
        <w:rPr>
          <w:rFonts w:cs="Times New Roman"/>
        </w:rPr>
      </w:pPr>
      <w:r>
        <w:rPr>
          <w:rFonts w:cs="Times New Roman"/>
        </w:rPr>
        <w:br w:type="page"/>
      </w:r>
    </w:p>
    <w:p w14:paraId="6A8AEDBE" w14:textId="77777777" w:rsidR="0029394A" w:rsidRPr="0029394A" w:rsidRDefault="0029394A" w:rsidP="0029394A">
      <w:pPr>
        <w:pStyle w:val="ListParagraph"/>
        <w:ind w:left="1800"/>
        <w:rPr>
          <w:rFonts w:cs="Times New Roman"/>
        </w:rPr>
      </w:pPr>
    </w:p>
    <w:p w14:paraId="6ECF8CE7" w14:textId="77777777" w:rsidR="0029394A" w:rsidRDefault="0029394A" w:rsidP="00F355BD">
      <w:pPr>
        <w:pStyle w:val="ListParagraph"/>
        <w:numPr>
          <w:ilvl w:val="0"/>
          <w:numId w:val="19"/>
        </w:numPr>
        <w:rPr>
          <w:rFonts w:cs="Times New Roman"/>
          <w:color w:val="312A2A"/>
          <w:u w:color="234072"/>
        </w:rPr>
      </w:pPr>
      <w:r>
        <w:rPr>
          <w:rFonts w:cs="Times New Roman"/>
          <w:color w:val="312A2A"/>
          <w:u w:color="234072"/>
        </w:rPr>
        <w:t>Discussing the theory with the researchers on this project, one scientist tells you the theory is that stronger low-SES men will prefer economic redistribution because they see it as favoring their strength and ability to acquire resources.  However another researcher tells you that stronger low-SES men are hypothesized to oppose redistribution because they see it as being state-controlled (taxes and welfare) and not dependent on their personal ability.  Using the idea of a “synthetic statement” what problem do these hypotheses pose for this research</w:t>
      </w:r>
      <w:r w:rsidR="00632D63">
        <w:rPr>
          <w:rFonts w:cs="Times New Roman"/>
          <w:color w:val="312A2A"/>
          <w:u w:color="234072"/>
        </w:rPr>
        <w:t xml:space="preserve"> question</w:t>
      </w:r>
      <w:r>
        <w:rPr>
          <w:rFonts w:cs="Times New Roman"/>
          <w:color w:val="312A2A"/>
          <w:u w:color="234072"/>
        </w:rPr>
        <w:t xml:space="preserve">? (4 </w:t>
      </w:r>
      <w:proofErr w:type="spellStart"/>
      <w:r>
        <w:rPr>
          <w:rFonts w:cs="Times New Roman"/>
          <w:color w:val="312A2A"/>
          <w:u w:color="234072"/>
        </w:rPr>
        <w:t>pts</w:t>
      </w:r>
      <w:proofErr w:type="spellEnd"/>
      <w:r>
        <w:rPr>
          <w:rFonts w:cs="Times New Roman"/>
          <w:color w:val="312A2A"/>
          <w:u w:color="234072"/>
        </w:rPr>
        <w:t>)</w:t>
      </w:r>
    </w:p>
    <w:p w14:paraId="2B5D75ED" w14:textId="77777777" w:rsidR="0029394A" w:rsidRDefault="0029394A" w:rsidP="0029394A">
      <w:pPr>
        <w:rPr>
          <w:rFonts w:cs="Times New Roman"/>
          <w:color w:val="312A2A"/>
          <w:u w:color="234072"/>
        </w:rPr>
      </w:pPr>
    </w:p>
    <w:p w14:paraId="3B81D040" w14:textId="77777777" w:rsidR="0029394A" w:rsidRDefault="0029394A" w:rsidP="0029394A">
      <w:pPr>
        <w:rPr>
          <w:rFonts w:cs="Times New Roman"/>
          <w:color w:val="312A2A"/>
          <w:u w:color="234072"/>
        </w:rPr>
      </w:pPr>
    </w:p>
    <w:p w14:paraId="7E1F0834" w14:textId="77777777" w:rsidR="0029394A" w:rsidRDefault="0029394A" w:rsidP="0029394A">
      <w:pPr>
        <w:rPr>
          <w:rFonts w:cs="Times New Roman"/>
          <w:color w:val="312A2A"/>
          <w:u w:color="234072"/>
        </w:rPr>
      </w:pPr>
    </w:p>
    <w:p w14:paraId="078AB4BF" w14:textId="77777777" w:rsidR="0029394A" w:rsidRDefault="0029394A" w:rsidP="0029394A">
      <w:pPr>
        <w:rPr>
          <w:rFonts w:cs="Times New Roman"/>
          <w:color w:val="312A2A"/>
          <w:u w:color="234072"/>
        </w:rPr>
      </w:pPr>
    </w:p>
    <w:p w14:paraId="6F44AE9E" w14:textId="77777777" w:rsidR="0029394A" w:rsidRDefault="0029394A" w:rsidP="0029394A">
      <w:pPr>
        <w:rPr>
          <w:rFonts w:cs="Times New Roman"/>
          <w:color w:val="312A2A"/>
          <w:u w:color="234072"/>
        </w:rPr>
      </w:pPr>
    </w:p>
    <w:p w14:paraId="38EBDC2F" w14:textId="77777777" w:rsidR="0029394A" w:rsidRDefault="00632D63" w:rsidP="0029394A">
      <w:pPr>
        <w:rPr>
          <w:rFonts w:cs="Times New Roman"/>
          <w:color w:val="312A2A"/>
          <w:u w:color="234072"/>
        </w:rPr>
      </w:pPr>
      <w:r>
        <w:rPr>
          <w:rFonts w:cs="Times New Roman"/>
          <w:color w:val="312A2A"/>
          <w:u w:color="234072"/>
        </w:rPr>
        <w:br/>
      </w:r>
    </w:p>
    <w:p w14:paraId="4B6AC96C" w14:textId="77777777" w:rsidR="0029394A" w:rsidRDefault="0029394A" w:rsidP="0029394A">
      <w:pPr>
        <w:rPr>
          <w:rFonts w:cs="Times New Roman"/>
          <w:color w:val="312A2A"/>
          <w:u w:color="234072"/>
        </w:rPr>
      </w:pPr>
    </w:p>
    <w:p w14:paraId="5ABDFF9C" w14:textId="77777777" w:rsidR="0029394A" w:rsidRDefault="0029394A" w:rsidP="0029394A">
      <w:pPr>
        <w:rPr>
          <w:rFonts w:cs="Times New Roman"/>
          <w:color w:val="312A2A"/>
          <w:u w:color="234072"/>
        </w:rPr>
      </w:pPr>
    </w:p>
    <w:p w14:paraId="4603F989" w14:textId="77777777" w:rsidR="0029394A" w:rsidRPr="0029394A" w:rsidRDefault="0029394A" w:rsidP="0029394A">
      <w:pPr>
        <w:rPr>
          <w:rFonts w:cs="Times New Roman"/>
          <w:color w:val="312A2A"/>
          <w:u w:color="234072"/>
        </w:rPr>
      </w:pPr>
    </w:p>
    <w:p w14:paraId="2188CBE5" w14:textId="77777777" w:rsidR="0029394A" w:rsidRPr="00F355BD" w:rsidRDefault="0029394A" w:rsidP="00F355BD">
      <w:pPr>
        <w:pStyle w:val="ListParagraph"/>
        <w:numPr>
          <w:ilvl w:val="0"/>
          <w:numId w:val="19"/>
        </w:numPr>
        <w:rPr>
          <w:rFonts w:cs="Times New Roman"/>
          <w:color w:val="312A2A"/>
          <w:u w:color="234072"/>
        </w:rPr>
      </w:pPr>
      <w:r>
        <w:rPr>
          <w:rFonts w:cs="Times New Roman"/>
          <w:color w:val="312A2A"/>
          <w:u w:color="234072"/>
        </w:rPr>
        <w:t xml:space="preserve">Why is evolutionary psychology an area in which experimental work is impossible?  What inferential challenges does this pose? (4 </w:t>
      </w:r>
      <w:proofErr w:type="spellStart"/>
      <w:r>
        <w:rPr>
          <w:rFonts w:cs="Times New Roman"/>
          <w:color w:val="312A2A"/>
          <w:u w:color="234072"/>
        </w:rPr>
        <w:t>pts</w:t>
      </w:r>
      <w:proofErr w:type="spellEnd"/>
      <w:r>
        <w:rPr>
          <w:rFonts w:cs="Times New Roman"/>
          <w:color w:val="312A2A"/>
          <w:u w:color="234072"/>
        </w:rPr>
        <w:t>)</w:t>
      </w:r>
    </w:p>
    <w:p w14:paraId="1802E2D7" w14:textId="77777777" w:rsidR="00F355BD" w:rsidRDefault="00F355BD" w:rsidP="00920762">
      <w:pPr>
        <w:rPr>
          <w:rFonts w:cs="Times New Roman"/>
        </w:rPr>
      </w:pPr>
    </w:p>
    <w:p w14:paraId="41C512FE" w14:textId="77777777" w:rsidR="00F355BD" w:rsidRDefault="00F355BD" w:rsidP="00920762">
      <w:pPr>
        <w:rPr>
          <w:rFonts w:cs="Times New Roman"/>
        </w:rPr>
      </w:pPr>
    </w:p>
    <w:p w14:paraId="40767FA7" w14:textId="77777777" w:rsidR="00E119D1" w:rsidRDefault="00E119D1" w:rsidP="00920762">
      <w:pPr>
        <w:rPr>
          <w:rFonts w:cs="Times New Roman"/>
        </w:rPr>
      </w:pPr>
    </w:p>
    <w:p w14:paraId="143B0FF0" w14:textId="2EEA7DC7" w:rsidR="009166ED" w:rsidRDefault="009166ED" w:rsidP="00920762">
      <w:pPr>
        <w:rPr>
          <w:rFonts w:cs="Times New Roman"/>
        </w:rPr>
      </w:pPr>
    </w:p>
    <w:p w14:paraId="0D9D6BD2" w14:textId="77777777" w:rsidR="009166ED" w:rsidRDefault="009166ED" w:rsidP="00920762">
      <w:pPr>
        <w:rPr>
          <w:rFonts w:cs="Times New Roman"/>
        </w:rPr>
      </w:pPr>
    </w:p>
    <w:p w14:paraId="6B3E17CD" w14:textId="34F9423F" w:rsidR="009166ED" w:rsidRDefault="009166ED" w:rsidP="00920762">
      <w:pPr>
        <w:rPr>
          <w:rFonts w:cs="Times New Roman"/>
        </w:rPr>
      </w:pPr>
      <w:bookmarkStart w:id="2" w:name="_GoBack"/>
      <w:r>
        <w:rPr>
          <w:noProof/>
        </w:rPr>
        <w:drawing>
          <wp:anchor distT="0" distB="0" distL="114300" distR="114300" simplePos="0" relativeHeight="251672576" behindDoc="0" locked="0" layoutInCell="1" allowOverlap="1" wp14:anchorId="59A8D54F" wp14:editId="6CE71A13">
            <wp:simplePos x="1143000" y="5562600"/>
            <wp:positionH relativeFrom="margin">
              <wp:align>right</wp:align>
            </wp:positionH>
            <wp:positionV relativeFrom="margin">
              <wp:align>bottom</wp:align>
            </wp:positionV>
            <wp:extent cx="2463165" cy="2284095"/>
            <wp:effectExtent l="0" t="0" r="0" b="1905"/>
            <wp:wrapSquare wrapText="bothSides"/>
            <wp:docPr id="7" name="Picture 7" descr="﻿SO, WHAT DO YOU DO FOR A LIVING? is I HUNT AND KILL GHOSTS ff'S THAT'S YOUR JOB...? I'VE NEVER EVEN SEEN A GHOST s's ALL IN A DAY'S WORK,comics,Cyanide and Happiness,ghost,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icture558691" descr="﻿SO, WHAT DO YOU DO FOR A LIVING? is I HUNT AND KILL GHOSTS ff'S THAT'S YOUR JOB...? I'VE NEVER EVEN SEEN A GHOST s's ALL IN A DAY'S WORK,comics,Cyanide and Happiness,ghost,hunter"/>
                    <pic:cNvPicPr>
                      <a:picLocks noChangeAspect="1" noChangeArrowheads="1"/>
                    </pic:cNvPicPr>
                  </pic:nvPicPr>
                  <pic:blipFill rotWithShape="1">
                    <a:blip r:embed="rId11">
                      <a:extLst>
                        <a:ext uri="{28A0092B-C50C-407E-A947-70E740481C1C}">
                          <a14:useLocalDpi xmlns:a14="http://schemas.microsoft.com/office/drawing/2010/main" val="0"/>
                        </a:ext>
                      </a:extLst>
                    </a:blip>
                    <a:srcRect b="3469"/>
                    <a:stretch/>
                  </pic:blipFill>
                  <pic:spPr bwMode="auto">
                    <a:xfrm>
                      <a:off x="0" y="0"/>
                      <a:ext cx="246316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
    </w:p>
    <w:sectPr w:rsidR="009166ED" w:rsidSect="001A3BD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4CB01" w14:textId="77777777" w:rsidR="00AF43C9" w:rsidRDefault="00AF43C9" w:rsidP="004522C5">
      <w:r>
        <w:separator/>
      </w:r>
    </w:p>
  </w:endnote>
  <w:endnote w:type="continuationSeparator" w:id="0">
    <w:p w14:paraId="6629F334" w14:textId="77777777" w:rsidR="00AF43C9" w:rsidRDefault="00AF43C9" w:rsidP="0045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F3DFC" w14:textId="77777777" w:rsidR="008A3D95" w:rsidRPr="004522C5" w:rsidRDefault="008A3D95" w:rsidP="004522C5">
    <w:pPr>
      <w:pStyle w:val="Footer"/>
      <w:jc w:val="center"/>
    </w:pPr>
    <w:r>
      <w:rPr>
        <w:rStyle w:val="PageNumber"/>
      </w:rPr>
      <w:fldChar w:fldCharType="begin"/>
    </w:r>
    <w:r>
      <w:rPr>
        <w:rStyle w:val="PageNumber"/>
      </w:rPr>
      <w:instrText xml:space="preserve"> PAGE </w:instrText>
    </w:r>
    <w:r>
      <w:rPr>
        <w:rStyle w:val="PageNumber"/>
      </w:rPr>
      <w:fldChar w:fldCharType="separate"/>
    </w:r>
    <w:r w:rsidR="009166E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5A2E4" w14:textId="77777777" w:rsidR="00AF43C9" w:rsidRDefault="00AF43C9" w:rsidP="004522C5">
      <w:r>
        <w:separator/>
      </w:r>
    </w:p>
  </w:footnote>
  <w:footnote w:type="continuationSeparator" w:id="0">
    <w:p w14:paraId="78A317BC" w14:textId="77777777" w:rsidR="00AF43C9" w:rsidRDefault="00AF43C9" w:rsidP="00452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15A46" w14:textId="77777777" w:rsidR="008A3D95" w:rsidRDefault="008A3D95" w:rsidP="004522C5">
    <w:pPr>
      <w:pStyle w:val="Header"/>
      <w:tabs>
        <w:tab w:val="left" w:pos="5640"/>
      </w:tabs>
    </w:pPr>
    <w:r>
      <w:t>Research Methods 205, Spring 2013</w:t>
    </w:r>
    <w:r>
      <w:tab/>
    </w:r>
    <w:r>
      <w:tab/>
    </w:r>
    <w:r>
      <w:tab/>
      <w:t>Name: _______________</w:t>
    </w:r>
  </w:p>
  <w:p w14:paraId="3D50E72D" w14:textId="77777777" w:rsidR="008A3D95" w:rsidRDefault="008A3D95" w:rsidP="004522C5">
    <w:pPr>
      <w:pStyle w:val="Header"/>
      <w:pBdr>
        <w:bottom w:val="single" w:sz="6" w:space="1" w:color="auto"/>
      </w:pBdr>
    </w:pPr>
    <w:r>
      <w:t>Exam 2</w:t>
    </w:r>
    <w:r>
      <w:tab/>
    </w:r>
    <w:r>
      <w:tab/>
      <w:t>May 24, 2013</w:t>
    </w:r>
  </w:p>
  <w:p w14:paraId="63C18895" w14:textId="77777777" w:rsidR="008A3D95" w:rsidRDefault="008A3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73F1"/>
    <w:multiLevelType w:val="hybridMultilevel"/>
    <w:tmpl w:val="5704A208"/>
    <w:lvl w:ilvl="0" w:tplc="F2AC34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50B4B"/>
    <w:multiLevelType w:val="hybridMultilevel"/>
    <w:tmpl w:val="3F843432"/>
    <w:lvl w:ilvl="0" w:tplc="1B422B30">
      <w:start w:val="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1364E"/>
    <w:multiLevelType w:val="hybridMultilevel"/>
    <w:tmpl w:val="3A88EB54"/>
    <w:lvl w:ilvl="0" w:tplc="F2AC3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43F38"/>
    <w:multiLevelType w:val="hybridMultilevel"/>
    <w:tmpl w:val="3C9A3DE8"/>
    <w:lvl w:ilvl="0" w:tplc="6B46BB7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0C71A7"/>
    <w:multiLevelType w:val="hybridMultilevel"/>
    <w:tmpl w:val="845E8978"/>
    <w:lvl w:ilvl="0" w:tplc="F2AC347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115B4"/>
    <w:multiLevelType w:val="hybridMultilevel"/>
    <w:tmpl w:val="D8DE5542"/>
    <w:lvl w:ilvl="0" w:tplc="F2AC347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FF6CE8"/>
    <w:multiLevelType w:val="hybridMultilevel"/>
    <w:tmpl w:val="485C6F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D3928"/>
    <w:multiLevelType w:val="hybridMultilevel"/>
    <w:tmpl w:val="D6E009C4"/>
    <w:lvl w:ilvl="0" w:tplc="6B46BB7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327443"/>
    <w:multiLevelType w:val="hybridMultilevel"/>
    <w:tmpl w:val="6BCC05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F1736"/>
    <w:multiLevelType w:val="hybridMultilevel"/>
    <w:tmpl w:val="B9D841A8"/>
    <w:lvl w:ilvl="0" w:tplc="04D6BF06">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A178DC"/>
    <w:multiLevelType w:val="hybridMultilevel"/>
    <w:tmpl w:val="49C0C178"/>
    <w:lvl w:ilvl="0" w:tplc="77A6A486">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5765D6"/>
    <w:multiLevelType w:val="hybridMultilevel"/>
    <w:tmpl w:val="BC12A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68F7F85"/>
    <w:multiLevelType w:val="hybridMultilevel"/>
    <w:tmpl w:val="10EC6DD6"/>
    <w:lvl w:ilvl="0" w:tplc="6E5401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DD3B80"/>
    <w:multiLevelType w:val="hybridMultilevel"/>
    <w:tmpl w:val="B534FE2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16CD3"/>
    <w:multiLevelType w:val="hybridMultilevel"/>
    <w:tmpl w:val="78F02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8BA76F8"/>
    <w:multiLevelType w:val="multilevel"/>
    <w:tmpl w:val="2096856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B0E3E68"/>
    <w:multiLevelType w:val="hybridMultilevel"/>
    <w:tmpl w:val="5CB4E06A"/>
    <w:lvl w:ilvl="0" w:tplc="2C4228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447DDD"/>
    <w:multiLevelType w:val="hybridMultilevel"/>
    <w:tmpl w:val="D75A2D40"/>
    <w:lvl w:ilvl="0" w:tplc="F2AC3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2620A"/>
    <w:multiLevelType w:val="hybridMultilevel"/>
    <w:tmpl w:val="DA2E9B5A"/>
    <w:lvl w:ilvl="0" w:tplc="F2AC3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8E1DDA"/>
    <w:multiLevelType w:val="hybridMultilevel"/>
    <w:tmpl w:val="D80E3BD6"/>
    <w:lvl w:ilvl="0" w:tplc="F5347EC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8F5346"/>
    <w:multiLevelType w:val="hybridMultilevel"/>
    <w:tmpl w:val="6E7624B2"/>
    <w:lvl w:ilvl="0" w:tplc="F2AC3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11C1B"/>
    <w:multiLevelType w:val="hybridMultilevel"/>
    <w:tmpl w:val="485C6F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11"/>
  </w:num>
  <w:num w:numId="4">
    <w:abstractNumId w:val="19"/>
  </w:num>
  <w:num w:numId="5">
    <w:abstractNumId w:val="16"/>
  </w:num>
  <w:num w:numId="6">
    <w:abstractNumId w:val="4"/>
  </w:num>
  <w:num w:numId="7">
    <w:abstractNumId w:val="0"/>
  </w:num>
  <w:num w:numId="8">
    <w:abstractNumId w:val="9"/>
  </w:num>
  <w:num w:numId="9">
    <w:abstractNumId w:val="5"/>
  </w:num>
  <w:num w:numId="10">
    <w:abstractNumId w:val="20"/>
  </w:num>
  <w:num w:numId="11">
    <w:abstractNumId w:val="17"/>
  </w:num>
  <w:num w:numId="12">
    <w:abstractNumId w:val="2"/>
  </w:num>
  <w:num w:numId="13">
    <w:abstractNumId w:val="18"/>
  </w:num>
  <w:num w:numId="14">
    <w:abstractNumId w:val="8"/>
  </w:num>
  <w:num w:numId="15">
    <w:abstractNumId w:val="13"/>
  </w:num>
  <w:num w:numId="16">
    <w:abstractNumId w:val="6"/>
  </w:num>
  <w:num w:numId="17">
    <w:abstractNumId w:val="21"/>
  </w:num>
  <w:num w:numId="18">
    <w:abstractNumId w:val="12"/>
  </w:num>
  <w:num w:numId="19">
    <w:abstractNumId w:val="3"/>
  </w:num>
  <w:num w:numId="20">
    <w:abstractNumId w:val="7"/>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70"/>
    <w:rsid w:val="000262BC"/>
    <w:rsid w:val="000E4798"/>
    <w:rsid w:val="000E5B0D"/>
    <w:rsid w:val="000F71E8"/>
    <w:rsid w:val="00112099"/>
    <w:rsid w:val="00121AD4"/>
    <w:rsid w:val="00131B4C"/>
    <w:rsid w:val="001A3BD6"/>
    <w:rsid w:val="001B15CA"/>
    <w:rsid w:val="001E3CEA"/>
    <w:rsid w:val="00234001"/>
    <w:rsid w:val="002348D5"/>
    <w:rsid w:val="00281FEA"/>
    <w:rsid w:val="002856A6"/>
    <w:rsid w:val="0029394A"/>
    <w:rsid w:val="00295B9C"/>
    <w:rsid w:val="002F5BBB"/>
    <w:rsid w:val="00382053"/>
    <w:rsid w:val="003B325F"/>
    <w:rsid w:val="003F1293"/>
    <w:rsid w:val="0040588E"/>
    <w:rsid w:val="004522C5"/>
    <w:rsid w:val="004A6735"/>
    <w:rsid w:val="004B5064"/>
    <w:rsid w:val="00521BB4"/>
    <w:rsid w:val="00541FBC"/>
    <w:rsid w:val="00583A70"/>
    <w:rsid w:val="00632D63"/>
    <w:rsid w:val="00663D77"/>
    <w:rsid w:val="006722BC"/>
    <w:rsid w:val="006A16CC"/>
    <w:rsid w:val="006D7AB0"/>
    <w:rsid w:val="006F6A2C"/>
    <w:rsid w:val="006F72E2"/>
    <w:rsid w:val="00727E0E"/>
    <w:rsid w:val="00744F2A"/>
    <w:rsid w:val="00761BFB"/>
    <w:rsid w:val="00791F4C"/>
    <w:rsid w:val="007A0C0B"/>
    <w:rsid w:val="007A3559"/>
    <w:rsid w:val="007C54D6"/>
    <w:rsid w:val="007E3B47"/>
    <w:rsid w:val="00812F0B"/>
    <w:rsid w:val="00820E53"/>
    <w:rsid w:val="00827F95"/>
    <w:rsid w:val="008812DE"/>
    <w:rsid w:val="008A3D95"/>
    <w:rsid w:val="00900901"/>
    <w:rsid w:val="009166ED"/>
    <w:rsid w:val="00920762"/>
    <w:rsid w:val="00973854"/>
    <w:rsid w:val="009A1199"/>
    <w:rsid w:val="00A00DC0"/>
    <w:rsid w:val="00A15567"/>
    <w:rsid w:val="00A22307"/>
    <w:rsid w:val="00AC1C9A"/>
    <w:rsid w:val="00AF43C9"/>
    <w:rsid w:val="00B15EA7"/>
    <w:rsid w:val="00B74EA3"/>
    <w:rsid w:val="00BA627D"/>
    <w:rsid w:val="00BC38D1"/>
    <w:rsid w:val="00BC47A2"/>
    <w:rsid w:val="00C06E97"/>
    <w:rsid w:val="00C12ED8"/>
    <w:rsid w:val="00C146A1"/>
    <w:rsid w:val="00C23367"/>
    <w:rsid w:val="00C57905"/>
    <w:rsid w:val="00C75B15"/>
    <w:rsid w:val="00C84AA0"/>
    <w:rsid w:val="00C91D73"/>
    <w:rsid w:val="00CA7CB4"/>
    <w:rsid w:val="00CF1F09"/>
    <w:rsid w:val="00D81E06"/>
    <w:rsid w:val="00DD1FC4"/>
    <w:rsid w:val="00E108BD"/>
    <w:rsid w:val="00E119D1"/>
    <w:rsid w:val="00EA67F8"/>
    <w:rsid w:val="00EB41E4"/>
    <w:rsid w:val="00EE70B4"/>
    <w:rsid w:val="00F355BD"/>
    <w:rsid w:val="00F64175"/>
    <w:rsid w:val="00F83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1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70"/>
    <w:pPr>
      <w:ind w:left="720"/>
      <w:contextualSpacing/>
    </w:pPr>
  </w:style>
  <w:style w:type="paragraph" w:styleId="Header">
    <w:name w:val="header"/>
    <w:basedOn w:val="Normal"/>
    <w:link w:val="HeaderChar"/>
    <w:uiPriority w:val="99"/>
    <w:unhideWhenUsed/>
    <w:rsid w:val="004522C5"/>
    <w:pPr>
      <w:tabs>
        <w:tab w:val="center" w:pos="4320"/>
        <w:tab w:val="right" w:pos="8640"/>
      </w:tabs>
    </w:pPr>
  </w:style>
  <w:style w:type="character" w:customStyle="1" w:styleId="HeaderChar">
    <w:name w:val="Header Char"/>
    <w:basedOn w:val="DefaultParagraphFont"/>
    <w:link w:val="Header"/>
    <w:uiPriority w:val="99"/>
    <w:rsid w:val="004522C5"/>
  </w:style>
  <w:style w:type="paragraph" w:styleId="Footer">
    <w:name w:val="footer"/>
    <w:basedOn w:val="Normal"/>
    <w:link w:val="FooterChar"/>
    <w:uiPriority w:val="99"/>
    <w:unhideWhenUsed/>
    <w:rsid w:val="004522C5"/>
    <w:pPr>
      <w:tabs>
        <w:tab w:val="center" w:pos="4320"/>
        <w:tab w:val="right" w:pos="8640"/>
      </w:tabs>
    </w:pPr>
  </w:style>
  <w:style w:type="character" w:customStyle="1" w:styleId="FooterChar">
    <w:name w:val="Footer Char"/>
    <w:basedOn w:val="DefaultParagraphFont"/>
    <w:link w:val="Footer"/>
    <w:uiPriority w:val="99"/>
    <w:rsid w:val="004522C5"/>
  </w:style>
  <w:style w:type="character" w:styleId="PageNumber">
    <w:name w:val="page number"/>
    <w:basedOn w:val="DefaultParagraphFont"/>
    <w:uiPriority w:val="99"/>
    <w:semiHidden/>
    <w:unhideWhenUsed/>
    <w:rsid w:val="004522C5"/>
  </w:style>
  <w:style w:type="character" w:styleId="CommentReference">
    <w:name w:val="annotation reference"/>
    <w:basedOn w:val="DefaultParagraphFont"/>
    <w:uiPriority w:val="99"/>
    <w:semiHidden/>
    <w:unhideWhenUsed/>
    <w:rsid w:val="006D7AB0"/>
    <w:rPr>
      <w:sz w:val="16"/>
      <w:szCs w:val="16"/>
    </w:rPr>
  </w:style>
  <w:style w:type="paragraph" w:styleId="CommentText">
    <w:name w:val="annotation text"/>
    <w:basedOn w:val="Normal"/>
    <w:link w:val="CommentTextChar"/>
    <w:uiPriority w:val="99"/>
    <w:unhideWhenUsed/>
    <w:rsid w:val="006D7AB0"/>
    <w:rPr>
      <w:sz w:val="20"/>
      <w:szCs w:val="20"/>
    </w:rPr>
  </w:style>
  <w:style w:type="character" w:customStyle="1" w:styleId="CommentTextChar">
    <w:name w:val="Comment Text Char"/>
    <w:basedOn w:val="DefaultParagraphFont"/>
    <w:link w:val="CommentText"/>
    <w:uiPriority w:val="99"/>
    <w:rsid w:val="006D7AB0"/>
    <w:rPr>
      <w:sz w:val="20"/>
      <w:szCs w:val="20"/>
    </w:rPr>
  </w:style>
  <w:style w:type="paragraph" w:styleId="CommentSubject">
    <w:name w:val="annotation subject"/>
    <w:basedOn w:val="CommentText"/>
    <w:next w:val="CommentText"/>
    <w:link w:val="CommentSubjectChar"/>
    <w:uiPriority w:val="99"/>
    <w:semiHidden/>
    <w:unhideWhenUsed/>
    <w:rsid w:val="006D7AB0"/>
    <w:rPr>
      <w:b/>
      <w:bCs/>
    </w:rPr>
  </w:style>
  <w:style w:type="character" w:customStyle="1" w:styleId="CommentSubjectChar">
    <w:name w:val="Comment Subject Char"/>
    <w:basedOn w:val="CommentTextChar"/>
    <w:link w:val="CommentSubject"/>
    <w:uiPriority w:val="99"/>
    <w:semiHidden/>
    <w:rsid w:val="006D7AB0"/>
    <w:rPr>
      <w:b/>
      <w:bCs/>
      <w:sz w:val="20"/>
      <w:szCs w:val="20"/>
    </w:rPr>
  </w:style>
  <w:style w:type="paragraph" w:styleId="BalloonText">
    <w:name w:val="Balloon Text"/>
    <w:basedOn w:val="Normal"/>
    <w:link w:val="BalloonTextChar"/>
    <w:uiPriority w:val="99"/>
    <w:semiHidden/>
    <w:unhideWhenUsed/>
    <w:rsid w:val="006D7AB0"/>
    <w:rPr>
      <w:rFonts w:ascii="Tahoma" w:hAnsi="Tahoma" w:cs="Tahoma"/>
      <w:sz w:val="16"/>
      <w:szCs w:val="16"/>
    </w:rPr>
  </w:style>
  <w:style w:type="character" w:customStyle="1" w:styleId="BalloonTextChar">
    <w:name w:val="Balloon Text Char"/>
    <w:basedOn w:val="DefaultParagraphFont"/>
    <w:link w:val="BalloonText"/>
    <w:uiPriority w:val="99"/>
    <w:semiHidden/>
    <w:rsid w:val="006D7A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70"/>
    <w:pPr>
      <w:ind w:left="720"/>
      <w:contextualSpacing/>
    </w:pPr>
  </w:style>
  <w:style w:type="paragraph" w:styleId="Header">
    <w:name w:val="header"/>
    <w:basedOn w:val="Normal"/>
    <w:link w:val="HeaderChar"/>
    <w:uiPriority w:val="99"/>
    <w:unhideWhenUsed/>
    <w:rsid w:val="004522C5"/>
    <w:pPr>
      <w:tabs>
        <w:tab w:val="center" w:pos="4320"/>
        <w:tab w:val="right" w:pos="8640"/>
      </w:tabs>
    </w:pPr>
  </w:style>
  <w:style w:type="character" w:customStyle="1" w:styleId="HeaderChar">
    <w:name w:val="Header Char"/>
    <w:basedOn w:val="DefaultParagraphFont"/>
    <w:link w:val="Header"/>
    <w:uiPriority w:val="99"/>
    <w:rsid w:val="004522C5"/>
  </w:style>
  <w:style w:type="paragraph" w:styleId="Footer">
    <w:name w:val="footer"/>
    <w:basedOn w:val="Normal"/>
    <w:link w:val="FooterChar"/>
    <w:uiPriority w:val="99"/>
    <w:unhideWhenUsed/>
    <w:rsid w:val="004522C5"/>
    <w:pPr>
      <w:tabs>
        <w:tab w:val="center" w:pos="4320"/>
        <w:tab w:val="right" w:pos="8640"/>
      </w:tabs>
    </w:pPr>
  </w:style>
  <w:style w:type="character" w:customStyle="1" w:styleId="FooterChar">
    <w:name w:val="Footer Char"/>
    <w:basedOn w:val="DefaultParagraphFont"/>
    <w:link w:val="Footer"/>
    <w:uiPriority w:val="99"/>
    <w:rsid w:val="004522C5"/>
  </w:style>
  <w:style w:type="character" w:styleId="PageNumber">
    <w:name w:val="page number"/>
    <w:basedOn w:val="DefaultParagraphFont"/>
    <w:uiPriority w:val="99"/>
    <w:semiHidden/>
    <w:unhideWhenUsed/>
    <w:rsid w:val="004522C5"/>
  </w:style>
  <w:style w:type="character" w:styleId="CommentReference">
    <w:name w:val="annotation reference"/>
    <w:basedOn w:val="DefaultParagraphFont"/>
    <w:uiPriority w:val="99"/>
    <w:semiHidden/>
    <w:unhideWhenUsed/>
    <w:rsid w:val="006D7AB0"/>
    <w:rPr>
      <w:sz w:val="16"/>
      <w:szCs w:val="16"/>
    </w:rPr>
  </w:style>
  <w:style w:type="paragraph" w:styleId="CommentText">
    <w:name w:val="annotation text"/>
    <w:basedOn w:val="Normal"/>
    <w:link w:val="CommentTextChar"/>
    <w:uiPriority w:val="99"/>
    <w:unhideWhenUsed/>
    <w:rsid w:val="006D7AB0"/>
    <w:rPr>
      <w:sz w:val="20"/>
      <w:szCs w:val="20"/>
    </w:rPr>
  </w:style>
  <w:style w:type="character" w:customStyle="1" w:styleId="CommentTextChar">
    <w:name w:val="Comment Text Char"/>
    <w:basedOn w:val="DefaultParagraphFont"/>
    <w:link w:val="CommentText"/>
    <w:uiPriority w:val="99"/>
    <w:rsid w:val="006D7AB0"/>
    <w:rPr>
      <w:sz w:val="20"/>
      <w:szCs w:val="20"/>
    </w:rPr>
  </w:style>
  <w:style w:type="paragraph" w:styleId="CommentSubject">
    <w:name w:val="annotation subject"/>
    <w:basedOn w:val="CommentText"/>
    <w:next w:val="CommentText"/>
    <w:link w:val="CommentSubjectChar"/>
    <w:uiPriority w:val="99"/>
    <w:semiHidden/>
    <w:unhideWhenUsed/>
    <w:rsid w:val="006D7AB0"/>
    <w:rPr>
      <w:b/>
      <w:bCs/>
    </w:rPr>
  </w:style>
  <w:style w:type="character" w:customStyle="1" w:styleId="CommentSubjectChar">
    <w:name w:val="Comment Subject Char"/>
    <w:basedOn w:val="CommentTextChar"/>
    <w:link w:val="CommentSubject"/>
    <w:uiPriority w:val="99"/>
    <w:semiHidden/>
    <w:rsid w:val="006D7AB0"/>
    <w:rPr>
      <w:b/>
      <w:bCs/>
      <w:sz w:val="20"/>
      <w:szCs w:val="20"/>
    </w:rPr>
  </w:style>
  <w:style w:type="paragraph" w:styleId="BalloonText">
    <w:name w:val="Balloon Text"/>
    <w:basedOn w:val="Normal"/>
    <w:link w:val="BalloonTextChar"/>
    <w:uiPriority w:val="99"/>
    <w:semiHidden/>
    <w:unhideWhenUsed/>
    <w:rsid w:val="006D7AB0"/>
    <w:rPr>
      <w:rFonts w:ascii="Tahoma" w:hAnsi="Tahoma" w:cs="Tahoma"/>
      <w:sz w:val="16"/>
      <w:szCs w:val="16"/>
    </w:rPr>
  </w:style>
  <w:style w:type="character" w:customStyle="1" w:styleId="BalloonTextChar">
    <w:name w:val="Balloon Text Char"/>
    <w:basedOn w:val="DefaultParagraphFont"/>
    <w:link w:val="BalloonText"/>
    <w:uiPriority w:val="99"/>
    <w:semiHidden/>
    <w:rsid w:val="006D7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3/23/your-money/mindfulness-requires-practice-and-purpose.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ytimes.com/2013/03/23/your-money/mindfulness-requires-practice-and-purpo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Northwestern University - Weinberg</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Paul J. Reber</cp:lastModifiedBy>
  <cp:revision>2</cp:revision>
  <cp:lastPrinted>2013-05-21T21:33:00Z</cp:lastPrinted>
  <dcterms:created xsi:type="dcterms:W3CDTF">2013-05-24T17:42:00Z</dcterms:created>
  <dcterms:modified xsi:type="dcterms:W3CDTF">2013-05-24T17:42:00Z</dcterms:modified>
</cp:coreProperties>
</file>